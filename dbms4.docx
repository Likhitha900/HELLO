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D1D" w:rsidRPr="00C14D1D" w:rsidRDefault="00C14D1D" w:rsidP="00F04AE3">
      <w:pPr>
        <w:pStyle w:val="Heading4"/>
      </w:pPr>
      <w:r w:rsidRPr="00C14D1D">
        <w:t>Sample Table – Worker</w:t>
      </w:r>
    </w:p>
    <w:tbl>
      <w:tblPr>
        <w:tblW w:w="10050" w:type="dxa"/>
        <w:shd w:val="clear" w:color="auto" w:fill="FFFFFF"/>
        <w:tblCellMar>
          <w:left w:w="0" w:type="dxa"/>
          <w:right w:w="0" w:type="dxa"/>
        </w:tblCellMar>
        <w:tblLook w:val="04A0" w:firstRow="1" w:lastRow="0" w:firstColumn="1" w:lastColumn="0" w:noHBand="0" w:noVBand="1"/>
      </w:tblPr>
      <w:tblGrid>
        <w:gridCol w:w="1355"/>
        <w:gridCol w:w="1391"/>
        <w:gridCol w:w="1477"/>
        <w:gridCol w:w="1325"/>
        <w:gridCol w:w="2793"/>
        <w:gridCol w:w="1709"/>
      </w:tblGrid>
      <w:tr w:rsidR="00C14D1D" w:rsidRPr="00C14D1D" w:rsidTr="00C14D1D">
        <w:trPr>
          <w:trHeight w:val="150"/>
        </w:trPr>
        <w:tc>
          <w:tcPr>
            <w:tcW w:w="1365" w:type="dxa"/>
            <w:tcBorders>
              <w:top w:val="nil"/>
              <w:left w:val="nil"/>
              <w:bottom w:val="single" w:sz="6" w:space="0" w:color="E9E9E9"/>
              <w:right w:val="nil"/>
            </w:tcBorders>
            <w:shd w:val="clear" w:color="auto" w:fill="3D6392"/>
            <w:tcMar>
              <w:top w:w="150" w:type="dxa"/>
              <w:left w:w="0" w:type="dxa"/>
              <w:bottom w:w="150" w:type="dxa"/>
              <w:right w:w="150" w:type="dxa"/>
            </w:tcMar>
            <w:hideMark/>
          </w:tcPr>
          <w:p w:rsidR="00C14D1D" w:rsidRPr="00C14D1D" w:rsidRDefault="00C14D1D" w:rsidP="00C14D1D">
            <w:pPr>
              <w:spacing w:after="0" w:line="150" w:lineRule="atLeast"/>
              <w:jc w:val="center"/>
              <w:rPr>
                <w:rFonts w:ascii="inherit" w:eastAsia="Times New Roman" w:hAnsi="inherit" w:cs="Arial"/>
                <w:color w:val="FFFFFF"/>
                <w:spacing w:val="3"/>
                <w:sz w:val="23"/>
                <w:szCs w:val="23"/>
                <w:lang w:eastAsia="en-IN"/>
              </w:rPr>
            </w:pPr>
            <w:r w:rsidRPr="00C14D1D">
              <w:rPr>
                <w:rFonts w:ascii="Trebuchet MS" w:eastAsia="Times New Roman" w:hAnsi="Trebuchet MS" w:cs="Arial"/>
                <w:b/>
                <w:bCs/>
                <w:color w:val="FFFFFF"/>
                <w:spacing w:val="3"/>
                <w:sz w:val="16"/>
                <w:szCs w:val="16"/>
                <w:bdr w:val="none" w:sz="0" w:space="0" w:color="auto" w:frame="1"/>
                <w:lang w:eastAsia="en-IN"/>
              </w:rPr>
              <w:t>WORKER_ID</w:t>
            </w:r>
          </w:p>
        </w:tc>
        <w:tc>
          <w:tcPr>
            <w:tcW w:w="1395" w:type="dxa"/>
            <w:tcBorders>
              <w:top w:val="nil"/>
              <w:left w:val="nil"/>
              <w:bottom w:val="single" w:sz="6" w:space="0" w:color="E9E9E9"/>
              <w:right w:val="nil"/>
            </w:tcBorders>
            <w:shd w:val="clear" w:color="auto" w:fill="3D6392"/>
            <w:tcMar>
              <w:top w:w="150" w:type="dxa"/>
              <w:left w:w="150" w:type="dxa"/>
              <w:bottom w:w="150" w:type="dxa"/>
              <w:right w:w="150" w:type="dxa"/>
            </w:tcMar>
            <w:hideMark/>
          </w:tcPr>
          <w:p w:rsidR="00C14D1D" w:rsidRPr="00C14D1D" w:rsidRDefault="00C14D1D" w:rsidP="00C14D1D">
            <w:pPr>
              <w:spacing w:after="0" w:line="150" w:lineRule="atLeast"/>
              <w:jc w:val="center"/>
              <w:rPr>
                <w:rFonts w:ascii="inherit" w:eastAsia="Times New Roman" w:hAnsi="inherit" w:cs="Arial"/>
                <w:color w:val="FFFFFF"/>
                <w:spacing w:val="3"/>
                <w:sz w:val="23"/>
                <w:szCs w:val="23"/>
                <w:lang w:eastAsia="en-IN"/>
              </w:rPr>
            </w:pPr>
            <w:r w:rsidRPr="00C14D1D">
              <w:rPr>
                <w:rFonts w:ascii="Trebuchet MS" w:eastAsia="Times New Roman" w:hAnsi="Trebuchet MS" w:cs="Arial"/>
                <w:b/>
                <w:bCs/>
                <w:color w:val="FFFFFF"/>
                <w:spacing w:val="3"/>
                <w:sz w:val="16"/>
                <w:szCs w:val="16"/>
                <w:bdr w:val="none" w:sz="0" w:space="0" w:color="auto" w:frame="1"/>
                <w:lang w:eastAsia="en-IN"/>
              </w:rPr>
              <w:t>FIRST_NAME</w:t>
            </w:r>
          </w:p>
        </w:tc>
        <w:tc>
          <w:tcPr>
            <w:tcW w:w="1485" w:type="dxa"/>
            <w:tcBorders>
              <w:top w:val="nil"/>
              <w:left w:val="nil"/>
              <w:bottom w:val="single" w:sz="6" w:space="0" w:color="E9E9E9"/>
              <w:right w:val="nil"/>
            </w:tcBorders>
            <w:shd w:val="clear" w:color="auto" w:fill="3D6392"/>
            <w:tcMar>
              <w:top w:w="150" w:type="dxa"/>
              <w:left w:w="150" w:type="dxa"/>
              <w:bottom w:w="150" w:type="dxa"/>
              <w:right w:w="150" w:type="dxa"/>
            </w:tcMar>
            <w:hideMark/>
          </w:tcPr>
          <w:p w:rsidR="00C14D1D" w:rsidRPr="00C14D1D" w:rsidRDefault="00C14D1D" w:rsidP="00C14D1D">
            <w:pPr>
              <w:spacing w:after="0" w:line="150" w:lineRule="atLeast"/>
              <w:jc w:val="center"/>
              <w:rPr>
                <w:rFonts w:ascii="inherit" w:eastAsia="Times New Roman" w:hAnsi="inherit" w:cs="Arial"/>
                <w:color w:val="FFFFFF"/>
                <w:spacing w:val="3"/>
                <w:sz w:val="23"/>
                <w:szCs w:val="23"/>
                <w:lang w:eastAsia="en-IN"/>
              </w:rPr>
            </w:pPr>
            <w:r w:rsidRPr="00C14D1D">
              <w:rPr>
                <w:rFonts w:ascii="Trebuchet MS" w:eastAsia="Times New Roman" w:hAnsi="Trebuchet MS" w:cs="Arial"/>
                <w:b/>
                <w:bCs/>
                <w:color w:val="FFFFFF"/>
                <w:spacing w:val="3"/>
                <w:sz w:val="16"/>
                <w:szCs w:val="16"/>
                <w:bdr w:val="none" w:sz="0" w:space="0" w:color="auto" w:frame="1"/>
                <w:lang w:eastAsia="en-IN"/>
              </w:rPr>
              <w:t>LAST_NAME</w:t>
            </w:r>
          </w:p>
        </w:tc>
        <w:tc>
          <w:tcPr>
            <w:tcW w:w="1335" w:type="dxa"/>
            <w:tcBorders>
              <w:top w:val="nil"/>
              <w:left w:val="nil"/>
              <w:bottom w:val="single" w:sz="6" w:space="0" w:color="E9E9E9"/>
              <w:right w:val="nil"/>
            </w:tcBorders>
            <w:shd w:val="clear" w:color="auto" w:fill="3D6392"/>
            <w:tcMar>
              <w:top w:w="150" w:type="dxa"/>
              <w:left w:w="150" w:type="dxa"/>
              <w:bottom w:w="150" w:type="dxa"/>
              <w:right w:w="150" w:type="dxa"/>
            </w:tcMar>
            <w:hideMark/>
          </w:tcPr>
          <w:p w:rsidR="00C14D1D" w:rsidRPr="00C14D1D" w:rsidRDefault="00C14D1D" w:rsidP="00C14D1D">
            <w:pPr>
              <w:spacing w:after="0" w:line="150" w:lineRule="atLeast"/>
              <w:jc w:val="center"/>
              <w:rPr>
                <w:rFonts w:ascii="inherit" w:eastAsia="Times New Roman" w:hAnsi="inherit" w:cs="Arial"/>
                <w:color w:val="FFFFFF"/>
                <w:spacing w:val="3"/>
                <w:sz w:val="23"/>
                <w:szCs w:val="23"/>
                <w:lang w:eastAsia="en-IN"/>
              </w:rPr>
            </w:pPr>
            <w:r w:rsidRPr="00C14D1D">
              <w:rPr>
                <w:rFonts w:ascii="Trebuchet MS" w:eastAsia="Times New Roman" w:hAnsi="Trebuchet MS" w:cs="Arial"/>
                <w:b/>
                <w:bCs/>
                <w:color w:val="FFFFFF"/>
                <w:spacing w:val="3"/>
                <w:sz w:val="16"/>
                <w:szCs w:val="16"/>
                <w:bdr w:val="none" w:sz="0" w:space="0" w:color="auto" w:frame="1"/>
                <w:lang w:eastAsia="en-IN"/>
              </w:rPr>
              <w:t>SALARY</w:t>
            </w:r>
          </w:p>
        </w:tc>
        <w:tc>
          <w:tcPr>
            <w:tcW w:w="2835" w:type="dxa"/>
            <w:tcBorders>
              <w:top w:val="nil"/>
              <w:left w:val="nil"/>
              <w:bottom w:val="single" w:sz="6" w:space="0" w:color="E9E9E9"/>
              <w:right w:val="nil"/>
            </w:tcBorders>
            <w:shd w:val="clear" w:color="auto" w:fill="3D6392"/>
            <w:tcMar>
              <w:top w:w="150" w:type="dxa"/>
              <w:left w:w="150" w:type="dxa"/>
              <w:bottom w:w="150" w:type="dxa"/>
              <w:right w:w="150" w:type="dxa"/>
            </w:tcMar>
            <w:hideMark/>
          </w:tcPr>
          <w:p w:rsidR="00C14D1D" w:rsidRPr="00C14D1D" w:rsidRDefault="00C14D1D" w:rsidP="00C14D1D">
            <w:pPr>
              <w:spacing w:after="0" w:line="150" w:lineRule="atLeast"/>
              <w:jc w:val="center"/>
              <w:rPr>
                <w:rFonts w:ascii="inherit" w:eastAsia="Times New Roman" w:hAnsi="inherit" w:cs="Arial"/>
                <w:color w:val="FFFFFF"/>
                <w:spacing w:val="3"/>
                <w:sz w:val="23"/>
                <w:szCs w:val="23"/>
                <w:lang w:eastAsia="en-IN"/>
              </w:rPr>
            </w:pPr>
            <w:r w:rsidRPr="00C14D1D">
              <w:rPr>
                <w:rFonts w:ascii="Trebuchet MS" w:eastAsia="Times New Roman" w:hAnsi="Trebuchet MS" w:cs="Arial"/>
                <w:b/>
                <w:bCs/>
                <w:color w:val="FFFFFF"/>
                <w:spacing w:val="3"/>
                <w:sz w:val="16"/>
                <w:szCs w:val="16"/>
                <w:bdr w:val="none" w:sz="0" w:space="0" w:color="auto" w:frame="1"/>
                <w:lang w:eastAsia="en-IN"/>
              </w:rPr>
              <w:t>JOINING_DATE</w:t>
            </w:r>
          </w:p>
        </w:tc>
        <w:tc>
          <w:tcPr>
            <w:tcW w:w="1725" w:type="dxa"/>
            <w:tcBorders>
              <w:top w:val="nil"/>
              <w:left w:val="nil"/>
              <w:bottom w:val="single" w:sz="6" w:space="0" w:color="E9E9E9"/>
              <w:right w:val="nil"/>
            </w:tcBorders>
            <w:shd w:val="clear" w:color="auto" w:fill="3D6392"/>
            <w:tcMar>
              <w:top w:w="150" w:type="dxa"/>
              <w:left w:w="150" w:type="dxa"/>
              <w:bottom w:w="150" w:type="dxa"/>
              <w:right w:w="0" w:type="dxa"/>
            </w:tcMar>
            <w:hideMark/>
          </w:tcPr>
          <w:p w:rsidR="00C14D1D" w:rsidRPr="00C14D1D" w:rsidRDefault="00C14D1D" w:rsidP="00C14D1D">
            <w:pPr>
              <w:spacing w:after="0" w:line="150" w:lineRule="atLeast"/>
              <w:jc w:val="center"/>
              <w:rPr>
                <w:rFonts w:ascii="inherit" w:eastAsia="Times New Roman" w:hAnsi="inherit" w:cs="Arial"/>
                <w:color w:val="FFFFFF"/>
                <w:spacing w:val="3"/>
                <w:sz w:val="23"/>
                <w:szCs w:val="23"/>
                <w:lang w:eastAsia="en-IN"/>
              </w:rPr>
            </w:pPr>
            <w:r w:rsidRPr="00C14D1D">
              <w:rPr>
                <w:rFonts w:ascii="Trebuchet MS" w:eastAsia="Times New Roman" w:hAnsi="Trebuchet MS" w:cs="Arial"/>
                <w:b/>
                <w:bCs/>
                <w:color w:val="FFFFFF"/>
                <w:spacing w:val="3"/>
                <w:sz w:val="16"/>
                <w:szCs w:val="16"/>
                <w:bdr w:val="none" w:sz="0" w:space="0" w:color="auto" w:frame="1"/>
                <w:lang w:eastAsia="en-IN"/>
              </w:rPr>
              <w:t>DEPARTMENT</w:t>
            </w:r>
          </w:p>
        </w:tc>
      </w:tr>
      <w:tr w:rsidR="00C14D1D" w:rsidRPr="00C14D1D" w:rsidTr="00C14D1D">
        <w:tc>
          <w:tcPr>
            <w:tcW w:w="1365"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001</w:t>
            </w:r>
          </w:p>
        </w:tc>
        <w:tc>
          <w:tcPr>
            <w:tcW w:w="139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Monika</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Arora</w:t>
            </w:r>
            <w:proofErr w:type="spellEnd"/>
          </w:p>
        </w:tc>
        <w:tc>
          <w:tcPr>
            <w:tcW w:w="13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100000</w:t>
            </w:r>
          </w:p>
        </w:tc>
        <w:tc>
          <w:tcPr>
            <w:tcW w:w="28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2014-02-20 09:00:00</w:t>
            </w:r>
          </w:p>
        </w:tc>
        <w:tc>
          <w:tcPr>
            <w:tcW w:w="1725"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HR</w:t>
            </w:r>
          </w:p>
        </w:tc>
      </w:tr>
      <w:tr w:rsidR="00C14D1D" w:rsidRPr="00C14D1D" w:rsidTr="00C14D1D">
        <w:tc>
          <w:tcPr>
            <w:tcW w:w="1365"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002</w:t>
            </w:r>
          </w:p>
        </w:tc>
        <w:tc>
          <w:tcPr>
            <w:tcW w:w="139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Niharika</w:t>
            </w:r>
            <w:proofErr w:type="spellEnd"/>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Verma</w:t>
            </w:r>
            <w:proofErr w:type="spellEnd"/>
          </w:p>
        </w:tc>
        <w:tc>
          <w:tcPr>
            <w:tcW w:w="13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80000</w:t>
            </w:r>
          </w:p>
        </w:tc>
        <w:tc>
          <w:tcPr>
            <w:tcW w:w="28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2014-06-11 09:00:00</w:t>
            </w:r>
          </w:p>
        </w:tc>
        <w:tc>
          <w:tcPr>
            <w:tcW w:w="1725"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Admin</w:t>
            </w:r>
          </w:p>
        </w:tc>
      </w:tr>
      <w:tr w:rsidR="00C14D1D" w:rsidRPr="00C14D1D" w:rsidTr="00C14D1D">
        <w:tc>
          <w:tcPr>
            <w:tcW w:w="1365"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003</w:t>
            </w:r>
          </w:p>
        </w:tc>
        <w:tc>
          <w:tcPr>
            <w:tcW w:w="139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Vishal</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Singhal</w:t>
            </w:r>
            <w:proofErr w:type="spellEnd"/>
          </w:p>
        </w:tc>
        <w:tc>
          <w:tcPr>
            <w:tcW w:w="13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300000</w:t>
            </w:r>
          </w:p>
        </w:tc>
        <w:tc>
          <w:tcPr>
            <w:tcW w:w="28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2014-02-20 09:00:00</w:t>
            </w:r>
          </w:p>
        </w:tc>
        <w:tc>
          <w:tcPr>
            <w:tcW w:w="1725"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HR</w:t>
            </w:r>
          </w:p>
        </w:tc>
      </w:tr>
      <w:tr w:rsidR="00C14D1D" w:rsidRPr="00C14D1D" w:rsidTr="00C14D1D">
        <w:tc>
          <w:tcPr>
            <w:tcW w:w="1365"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004</w:t>
            </w:r>
          </w:p>
        </w:tc>
        <w:tc>
          <w:tcPr>
            <w:tcW w:w="139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Amitabh</w:t>
            </w:r>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Singh</w:t>
            </w:r>
          </w:p>
        </w:tc>
        <w:tc>
          <w:tcPr>
            <w:tcW w:w="13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500000</w:t>
            </w:r>
          </w:p>
        </w:tc>
        <w:tc>
          <w:tcPr>
            <w:tcW w:w="28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B924AB" w:rsidP="00C14D1D">
            <w:pPr>
              <w:spacing w:after="0" w:line="240" w:lineRule="auto"/>
              <w:jc w:val="center"/>
              <w:rPr>
                <w:rFonts w:ascii="inherit" w:eastAsia="Times New Roman" w:hAnsi="inherit" w:cs="Arial"/>
                <w:color w:val="4D4D4D"/>
                <w:spacing w:val="3"/>
                <w:sz w:val="23"/>
                <w:szCs w:val="23"/>
                <w:lang w:eastAsia="en-IN"/>
              </w:rPr>
            </w:pPr>
            <w:r>
              <w:rPr>
                <w:rFonts w:ascii="inherit" w:eastAsia="Times New Roman" w:hAnsi="inherit" w:cs="Arial"/>
                <w:color w:val="4D4D4D"/>
                <w:spacing w:val="3"/>
                <w:sz w:val="23"/>
                <w:szCs w:val="23"/>
                <w:lang w:eastAsia="en-IN"/>
              </w:rPr>
              <w:t>2014-02-21</w:t>
            </w:r>
            <w:r w:rsidR="00C14D1D" w:rsidRPr="00C14D1D">
              <w:rPr>
                <w:rFonts w:ascii="inherit" w:eastAsia="Times New Roman" w:hAnsi="inherit" w:cs="Arial"/>
                <w:color w:val="4D4D4D"/>
                <w:spacing w:val="3"/>
                <w:sz w:val="23"/>
                <w:szCs w:val="23"/>
                <w:lang w:eastAsia="en-IN"/>
              </w:rPr>
              <w:t xml:space="preserve"> 09:00:00</w:t>
            </w:r>
          </w:p>
        </w:tc>
        <w:tc>
          <w:tcPr>
            <w:tcW w:w="1725"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Admin</w:t>
            </w:r>
          </w:p>
        </w:tc>
      </w:tr>
      <w:tr w:rsidR="00C14D1D" w:rsidRPr="00C14D1D" w:rsidTr="00C14D1D">
        <w:tc>
          <w:tcPr>
            <w:tcW w:w="1365"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005</w:t>
            </w:r>
          </w:p>
        </w:tc>
        <w:tc>
          <w:tcPr>
            <w:tcW w:w="139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Vivek</w:t>
            </w:r>
            <w:proofErr w:type="spellEnd"/>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Bhati</w:t>
            </w:r>
            <w:proofErr w:type="spellEnd"/>
          </w:p>
        </w:tc>
        <w:tc>
          <w:tcPr>
            <w:tcW w:w="13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500000</w:t>
            </w:r>
          </w:p>
        </w:tc>
        <w:tc>
          <w:tcPr>
            <w:tcW w:w="28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2014-06-11 09:00:00</w:t>
            </w:r>
          </w:p>
        </w:tc>
        <w:tc>
          <w:tcPr>
            <w:tcW w:w="1725"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Admin</w:t>
            </w:r>
          </w:p>
        </w:tc>
      </w:tr>
      <w:tr w:rsidR="00C14D1D" w:rsidRPr="00C14D1D" w:rsidTr="00C14D1D">
        <w:tc>
          <w:tcPr>
            <w:tcW w:w="1365"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006</w:t>
            </w:r>
          </w:p>
        </w:tc>
        <w:tc>
          <w:tcPr>
            <w:tcW w:w="139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Vipul</w:t>
            </w:r>
            <w:proofErr w:type="spellEnd"/>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Diwan</w:t>
            </w:r>
            <w:proofErr w:type="spellEnd"/>
          </w:p>
        </w:tc>
        <w:tc>
          <w:tcPr>
            <w:tcW w:w="13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200000</w:t>
            </w:r>
          </w:p>
        </w:tc>
        <w:tc>
          <w:tcPr>
            <w:tcW w:w="28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2014-06-11 09:00:00</w:t>
            </w:r>
          </w:p>
        </w:tc>
        <w:tc>
          <w:tcPr>
            <w:tcW w:w="1725"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Account</w:t>
            </w:r>
          </w:p>
        </w:tc>
      </w:tr>
      <w:tr w:rsidR="00C14D1D" w:rsidRPr="00C14D1D" w:rsidTr="00C14D1D">
        <w:tc>
          <w:tcPr>
            <w:tcW w:w="1365"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007</w:t>
            </w:r>
          </w:p>
        </w:tc>
        <w:tc>
          <w:tcPr>
            <w:tcW w:w="139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Satish</w:t>
            </w:r>
            <w:proofErr w:type="spellEnd"/>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Kumar</w:t>
            </w:r>
          </w:p>
        </w:tc>
        <w:tc>
          <w:tcPr>
            <w:tcW w:w="13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75000</w:t>
            </w:r>
          </w:p>
        </w:tc>
        <w:tc>
          <w:tcPr>
            <w:tcW w:w="28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2014-01-20 09:00:00</w:t>
            </w:r>
          </w:p>
        </w:tc>
        <w:tc>
          <w:tcPr>
            <w:tcW w:w="1725"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Account</w:t>
            </w:r>
          </w:p>
        </w:tc>
      </w:tr>
      <w:tr w:rsidR="00C14D1D" w:rsidRPr="00C14D1D" w:rsidTr="00C14D1D">
        <w:tc>
          <w:tcPr>
            <w:tcW w:w="1365"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008</w:t>
            </w:r>
          </w:p>
        </w:tc>
        <w:tc>
          <w:tcPr>
            <w:tcW w:w="139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Geetika</w:t>
            </w:r>
            <w:proofErr w:type="spellEnd"/>
          </w:p>
        </w:tc>
        <w:tc>
          <w:tcPr>
            <w:tcW w:w="148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proofErr w:type="spellStart"/>
            <w:r w:rsidRPr="00C14D1D">
              <w:rPr>
                <w:rFonts w:ascii="inherit" w:eastAsia="Times New Roman" w:hAnsi="inherit" w:cs="Arial"/>
                <w:color w:val="4D4D4D"/>
                <w:spacing w:val="3"/>
                <w:sz w:val="23"/>
                <w:szCs w:val="23"/>
                <w:lang w:eastAsia="en-IN"/>
              </w:rPr>
              <w:t>Chauhan</w:t>
            </w:r>
            <w:proofErr w:type="spellEnd"/>
          </w:p>
        </w:tc>
        <w:tc>
          <w:tcPr>
            <w:tcW w:w="13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90000</w:t>
            </w:r>
          </w:p>
        </w:tc>
        <w:tc>
          <w:tcPr>
            <w:tcW w:w="2835"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2014-04-11 09:00:00</w:t>
            </w:r>
          </w:p>
        </w:tc>
        <w:tc>
          <w:tcPr>
            <w:tcW w:w="1725"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C14D1D" w:rsidRPr="00C14D1D" w:rsidRDefault="00C14D1D" w:rsidP="00C14D1D">
            <w:pPr>
              <w:spacing w:after="0" w:line="240" w:lineRule="auto"/>
              <w:jc w:val="center"/>
              <w:rPr>
                <w:rFonts w:ascii="inherit" w:eastAsia="Times New Roman" w:hAnsi="inherit" w:cs="Arial"/>
                <w:color w:val="4D4D4D"/>
                <w:spacing w:val="3"/>
                <w:sz w:val="23"/>
                <w:szCs w:val="23"/>
                <w:lang w:eastAsia="en-IN"/>
              </w:rPr>
            </w:pPr>
            <w:r w:rsidRPr="00C14D1D">
              <w:rPr>
                <w:rFonts w:ascii="inherit" w:eastAsia="Times New Roman" w:hAnsi="inherit" w:cs="Arial"/>
                <w:color w:val="4D4D4D"/>
                <w:spacing w:val="3"/>
                <w:sz w:val="23"/>
                <w:szCs w:val="23"/>
                <w:lang w:eastAsia="en-IN"/>
              </w:rPr>
              <w:t>Admin</w:t>
            </w:r>
          </w:p>
        </w:tc>
      </w:tr>
    </w:tbl>
    <w:p w:rsidR="009B71D3" w:rsidRDefault="009B71D3"/>
    <w:p w:rsidR="00D2222C" w:rsidRDefault="00D2222C"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
    <w:p w:rsidR="00D2222C" w:rsidRDefault="00D2222C"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CREATE TABLE Worker (</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t>WORKER_ID INT NOT NULL PRIMARY KEY AUTO_INCREMENT,</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t xml:space="preserve">FIRST_NAME </w:t>
      </w:r>
      <w:proofErr w:type="gramStart"/>
      <w:r w:rsidRPr="00D37FDD">
        <w:rPr>
          <w:rFonts w:ascii="Courier New" w:eastAsia="Times New Roman" w:hAnsi="Courier New" w:cs="Courier New"/>
          <w:spacing w:val="3"/>
          <w:sz w:val="24"/>
          <w:szCs w:val="24"/>
          <w:lang w:eastAsia="en-IN"/>
        </w:rPr>
        <w:t>CHAR(</w:t>
      </w:r>
      <w:proofErr w:type="gramEnd"/>
      <w:r w:rsidRPr="00D37FDD">
        <w:rPr>
          <w:rFonts w:ascii="Courier New" w:eastAsia="Times New Roman" w:hAnsi="Courier New" w:cs="Courier New"/>
          <w:spacing w:val="3"/>
          <w:sz w:val="24"/>
          <w:szCs w:val="24"/>
          <w:lang w:eastAsia="en-IN"/>
        </w:rPr>
        <w:t>25),</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t xml:space="preserve">LAST_NAME </w:t>
      </w:r>
      <w:proofErr w:type="gramStart"/>
      <w:r w:rsidRPr="00D37FDD">
        <w:rPr>
          <w:rFonts w:ascii="Courier New" w:eastAsia="Times New Roman" w:hAnsi="Courier New" w:cs="Courier New"/>
          <w:spacing w:val="3"/>
          <w:sz w:val="24"/>
          <w:szCs w:val="24"/>
          <w:lang w:eastAsia="en-IN"/>
        </w:rPr>
        <w:t>CHAR(</w:t>
      </w:r>
      <w:proofErr w:type="gramEnd"/>
      <w:r w:rsidRPr="00D37FDD">
        <w:rPr>
          <w:rFonts w:ascii="Courier New" w:eastAsia="Times New Roman" w:hAnsi="Courier New" w:cs="Courier New"/>
          <w:spacing w:val="3"/>
          <w:sz w:val="24"/>
          <w:szCs w:val="24"/>
          <w:lang w:eastAsia="en-IN"/>
        </w:rPr>
        <w:t>25),</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t xml:space="preserve">SALARY </w:t>
      </w:r>
      <w:proofErr w:type="gramStart"/>
      <w:r w:rsidRPr="00D37FDD">
        <w:rPr>
          <w:rFonts w:ascii="Courier New" w:eastAsia="Times New Roman" w:hAnsi="Courier New" w:cs="Courier New"/>
          <w:spacing w:val="3"/>
          <w:sz w:val="24"/>
          <w:szCs w:val="24"/>
          <w:lang w:eastAsia="en-IN"/>
        </w:rPr>
        <w:t>INT(</w:t>
      </w:r>
      <w:proofErr w:type="gramEnd"/>
      <w:r w:rsidRPr="00D37FDD">
        <w:rPr>
          <w:rFonts w:ascii="Courier New" w:eastAsia="Times New Roman" w:hAnsi="Courier New" w:cs="Courier New"/>
          <w:spacing w:val="3"/>
          <w:sz w:val="24"/>
          <w:szCs w:val="24"/>
          <w:lang w:eastAsia="en-IN"/>
        </w:rPr>
        <w:t>15),</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t>JOINING_DATE DATETIME,</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t xml:space="preserve">DEPARTMENT </w:t>
      </w:r>
      <w:proofErr w:type="gramStart"/>
      <w:r w:rsidRPr="00D37FDD">
        <w:rPr>
          <w:rFonts w:ascii="Courier New" w:eastAsia="Times New Roman" w:hAnsi="Courier New" w:cs="Courier New"/>
          <w:spacing w:val="3"/>
          <w:sz w:val="24"/>
          <w:szCs w:val="24"/>
          <w:lang w:eastAsia="en-IN"/>
        </w:rPr>
        <w:t>CHAR(</w:t>
      </w:r>
      <w:proofErr w:type="gramEnd"/>
      <w:r w:rsidRPr="00D37FDD">
        <w:rPr>
          <w:rFonts w:ascii="Courier New" w:eastAsia="Times New Roman" w:hAnsi="Courier New" w:cs="Courier New"/>
          <w:spacing w:val="3"/>
          <w:sz w:val="24"/>
          <w:szCs w:val="24"/>
          <w:lang w:eastAsia="en-IN"/>
        </w:rPr>
        <w:t>25)</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 xml:space="preserve">INSERT INTO Worker </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t>(WORKER_ID, FIRST_NAME, LAST_NAME, SALARY, JOINING_DATE, DEPARTMENT) VALUES</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lastRenderedPageBreak/>
        <w:tab/>
      </w:r>
      <w:r w:rsidRPr="00D37FDD">
        <w:rPr>
          <w:rFonts w:ascii="Courier New" w:eastAsia="Times New Roman" w:hAnsi="Courier New" w:cs="Courier New"/>
          <w:spacing w:val="3"/>
          <w:sz w:val="24"/>
          <w:szCs w:val="24"/>
          <w:lang w:eastAsia="en-IN"/>
        </w:rPr>
        <w:tab/>
        <w:t>(001, 'Monika', '</w:t>
      </w:r>
      <w:proofErr w:type="spellStart"/>
      <w:r w:rsidRPr="00D37FDD">
        <w:rPr>
          <w:rFonts w:ascii="Courier New" w:eastAsia="Times New Roman" w:hAnsi="Courier New" w:cs="Courier New"/>
          <w:spacing w:val="3"/>
          <w:sz w:val="24"/>
          <w:szCs w:val="24"/>
          <w:lang w:eastAsia="en-IN"/>
        </w:rPr>
        <w:t>Arora</w:t>
      </w:r>
      <w:proofErr w:type="spellEnd"/>
      <w:r w:rsidRPr="00D37FDD">
        <w:rPr>
          <w:rFonts w:ascii="Courier New" w:eastAsia="Times New Roman" w:hAnsi="Courier New" w:cs="Courier New"/>
          <w:spacing w:val="3"/>
          <w:sz w:val="24"/>
          <w:szCs w:val="24"/>
          <w:lang w:eastAsia="en-IN"/>
        </w:rPr>
        <w:t>', 100000, '14-02-20 09.00.00', 'HR'),</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r>
      <w:r w:rsidRPr="00D37FDD">
        <w:rPr>
          <w:rFonts w:ascii="Courier New" w:eastAsia="Times New Roman" w:hAnsi="Courier New" w:cs="Courier New"/>
          <w:spacing w:val="3"/>
          <w:sz w:val="24"/>
          <w:szCs w:val="24"/>
          <w:lang w:eastAsia="en-IN"/>
        </w:rPr>
        <w:tab/>
        <w:t>(002, '</w:t>
      </w:r>
      <w:proofErr w:type="spellStart"/>
      <w:r w:rsidRPr="00D37FDD">
        <w:rPr>
          <w:rFonts w:ascii="Courier New" w:eastAsia="Times New Roman" w:hAnsi="Courier New" w:cs="Courier New"/>
          <w:spacing w:val="3"/>
          <w:sz w:val="24"/>
          <w:szCs w:val="24"/>
          <w:lang w:eastAsia="en-IN"/>
        </w:rPr>
        <w:t>Niharika</w:t>
      </w:r>
      <w:proofErr w:type="spellEnd"/>
      <w:r w:rsidRPr="00D37FDD">
        <w:rPr>
          <w:rFonts w:ascii="Courier New" w:eastAsia="Times New Roman" w:hAnsi="Courier New" w:cs="Courier New"/>
          <w:spacing w:val="3"/>
          <w:sz w:val="24"/>
          <w:szCs w:val="24"/>
          <w:lang w:eastAsia="en-IN"/>
        </w:rPr>
        <w:t>', '</w:t>
      </w:r>
      <w:proofErr w:type="spellStart"/>
      <w:r w:rsidRPr="00D37FDD">
        <w:rPr>
          <w:rFonts w:ascii="Courier New" w:eastAsia="Times New Roman" w:hAnsi="Courier New" w:cs="Courier New"/>
          <w:spacing w:val="3"/>
          <w:sz w:val="24"/>
          <w:szCs w:val="24"/>
          <w:lang w:eastAsia="en-IN"/>
        </w:rPr>
        <w:t>Verma</w:t>
      </w:r>
      <w:proofErr w:type="spellEnd"/>
      <w:r w:rsidRPr="00D37FDD">
        <w:rPr>
          <w:rFonts w:ascii="Courier New" w:eastAsia="Times New Roman" w:hAnsi="Courier New" w:cs="Courier New"/>
          <w:spacing w:val="3"/>
          <w:sz w:val="24"/>
          <w:szCs w:val="24"/>
          <w:lang w:eastAsia="en-IN"/>
        </w:rPr>
        <w:t>', 80000, '14-06-11 09.00.00', 'Admin'),</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r>
      <w:r w:rsidRPr="00D37FDD">
        <w:rPr>
          <w:rFonts w:ascii="Courier New" w:eastAsia="Times New Roman" w:hAnsi="Courier New" w:cs="Courier New"/>
          <w:spacing w:val="3"/>
          <w:sz w:val="24"/>
          <w:szCs w:val="24"/>
          <w:lang w:eastAsia="en-IN"/>
        </w:rPr>
        <w:tab/>
        <w:t>(003, 'Vishal', '</w:t>
      </w:r>
      <w:proofErr w:type="spellStart"/>
      <w:r w:rsidRPr="00D37FDD">
        <w:rPr>
          <w:rFonts w:ascii="Courier New" w:eastAsia="Times New Roman" w:hAnsi="Courier New" w:cs="Courier New"/>
          <w:spacing w:val="3"/>
          <w:sz w:val="24"/>
          <w:szCs w:val="24"/>
          <w:lang w:eastAsia="en-IN"/>
        </w:rPr>
        <w:t>Singhal</w:t>
      </w:r>
      <w:proofErr w:type="spellEnd"/>
      <w:r w:rsidRPr="00D37FDD">
        <w:rPr>
          <w:rFonts w:ascii="Courier New" w:eastAsia="Times New Roman" w:hAnsi="Courier New" w:cs="Courier New"/>
          <w:spacing w:val="3"/>
          <w:sz w:val="24"/>
          <w:szCs w:val="24"/>
          <w:lang w:eastAsia="en-IN"/>
        </w:rPr>
        <w:t>', 300000, '14-02-20 09.00.00', 'HR'),</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r>
      <w:r w:rsidRPr="00D37FDD">
        <w:rPr>
          <w:rFonts w:ascii="Courier New" w:eastAsia="Times New Roman" w:hAnsi="Courier New" w:cs="Courier New"/>
          <w:spacing w:val="3"/>
          <w:sz w:val="24"/>
          <w:szCs w:val="24"/>
          <w:lang w:eastAsia="en-IN"/>
        </w:rPr>
        <w:tab/>
        <w:t>(004, 'Amitabh', 'Singh', 500000, '14-02-20 09.00.00', 'Admin'),</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r>
      <w:r w:rsidRPr="00D37FDD">
        <w:rPr>
          <w:rFonts w:ascii="Courier New" w:eastAsia="Times New Roman" w:hAnsi="Courier New" w:cs="Courier New"/>
          <w:spacing w:val="3"/>
          <w:sz w:val="24"/>
          <w:szCs w:val="24"/>
          <w:lang w:eastAsia="en-IN"/>
        </w:rPr>
        <w:tab/>
        <w:t>(005, '</w:t>
      </w:r>
      <w:proofErr w:type="spellStart"/>
      <w:r w:rsidRPr="00D37FDD">
        <w:rPr>
          <w:rFonts w:ascii="Courier New" w:eastAsia="Times New Roman" w:hAnsi="Courier New" w:cs="Courier New"/>
          <w:spacing w:val="3"/>
          <w:sz w:val="24"/>
          <w:szCs w:val="24"/>
          <w:lang w:eastAsia="en-IN"/>
        </w:rPr>
        <w:t>Vivek</w:t>
      </w:r>
      <w:proofErr w:type="spellEnd"/>
      <w:r w:rsidRPr="00D37FDD">
        <w:rPr>
          <w:rFonts w:ascii="Courier New" w:eastAsia="Times New Roman" w:hAnsi="Courier New" w:cs="Courier New"/>
          <w:spacing w:val="3"/>
          <w:sz w:val="24"/>
          <w:szCs w:val="24"/>
          <w:lang w:eastAsia="en-IN"/>
        </w:rPr>
        <w:t>', '</w:t>
      </w:r>
      <w:proofErr w:type="spellStart"/>
      <w:r w:rsidRPr="00D37FDD">
        <w:rPr>
          <w:rFonts w:ascii="Courier New" w:eastAsia="Times New Roman" w:hAnsi="Courier New" w:cs="Courier New"/>
          <w:spacing w:val="3"/>
          <w:sz w:val="24"/>
          <w:szCs w:val="24"/>
          <w:lang w:eastAsia="en-IN"/>
        </w:rPr>
        <w:t>Bhati</w:t>
      </w:r>
      <w:proofErr w:type="spellEnd"/>
      <w:r w:rsidRPr="00D37FDD">
        <w:rPr>
          <w:rFonts w:ascii="Courier New" w:eastAsia="Times New Roman" w:hAnsi="Courier New" w:cs="Courier New"/>
          <w:spacing w:val="3"/>
          <w:sz w:val="24"/>
          <w:szCs w:val="24"/>
          <w:lang w:eastAsia="en-IN"/>
        </w:rPr>
        <w:t>', 500000, '14-06-11 09.00.00', 'Admin'),</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r>
      <w:r w:rsidRPr="00D37FDD">
        <w:rPr>
          <w:rFonts w:ascii="Courier New" w:eastAsia="Times New Roman" w:hAnsi="Courier New" w:cs="Courier New"/>
          <w:spacing w:val="3"/>
          <w:sz w:val="24"/>
          <w:szCs w:val="24"/>
          <w:lang w:eastAsia="en-IN"/>
        </w:rPr>
        <w:tab/>
        <w:t>(006, '</w:t>
      </w:r>
      <w:proofErr w:type="spellStart"/>
      <w:r w:rsidRPr="00D37FDD">
        <w:rPr>
          <w:rFonts w:ascii="Courier New" w:eastAsia="Times New Roman" w:hAnsi="Courier New" w:cs="Courier New"/>
          <w:spacing w:val="3"/>
          <w:sz w:val="24"/>
          <w:szCs w:val="24"/>
          <w:lang w:eastAsia="en-IN"/>
        </w:rPr>
        <w:t>Vipul</w:t>
      </w:r>
      <w:proofErr w:type="spellEnd"/>
      <w:r w:rsidRPr="00D37FDD">
        <w:rPr>
          <w:rFonts w:ascii="Courier New" w:eastAsia="Times New Roman" w:hAnsi="Courier New" w:cs="Courier New"/>
          <w:spacing w:val="3"/>
          <w:sz w:val="24"/>
          <w:szCs w:val="24"/>
          <w:lang w:eastAsia="en-IN"/>
        </w:rPr>
        <w:t>', '</w:t>
      </w:r>
      <w:proofErr w:type="spellStart"/>
      <w:r w:rsidRPr="00D37FDD">
        <w:rPr>
          <w:rFonts w:ascii="Courier New" w:eastAsia="Times New Roman" w:hAnsi="Courier New" w:cs="Courier New"/>
          <w:spacing w:val="3"/>
          <w:sz w:val="24"/>
          <w:szCs w:val="24"/>
          <w:lang w:eastAsia="en-IN"/>
        </w:rPr>
        <w:t>Diwan</w:t>
      </w:r>
      <w:proofErr w:type="spellEnd"/>
      <w:r w:rsidRPr="00D37FDD">
        <w:rPr>
          <w:rFonts w:ascii="Courier New" w:eastAsia="Times New Roman" w:hAnsi="Courier New" w:cs="Courier New"/>
          <w:spacing w:val="3"/>
          <w:sz w:val="24"/>
          <w:szCs w:val="24"/>
          <w:lang w:eastAsia="en-IN"/>
        </w:rPr>
        <w:t>', 200000, '14-06-11 09.00.00', 'Account'),</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r>
      <w:r w:rsidRPr="00D37FDD">
        <w:rPr>
          <w:rFonts w:ascii="Courier New" w:eastAsia="Times New Roman" w:hAnsi="Courier New" w:cs="Courier New"/>
          <w:spacing w:val="3"/>
          <w:sz w:val="24"/>
          <w:szCs w:val="24"/>
          <w:lang w:eastAsia="en-IN"/>
        </w:rPr>
        <w:tab/>
        <w:t>(007, '</w:t>
      </w:r>
      <w:proofErr w:type="spellStart"/>
      <w:r w:rsidRPr="00D37FDD">
        <w:rPr>
          <w:rFonts w:ascii="Courier New" w:eastAsia="Times New Roman" w:hAnsi="Courier New" w:cs="Courier New"/>
          <w:spacing w:val="3"/>
          <w:sz w:val="24"/>
          <w:szCs w:val="24"/>
          <w:lang w:eastAsia="en-IN"/>
        </w:rPr>
        <w:t>Satish</w:t>
      </w:r>
      <w:proofErr w:type="spellEnd"/>
      <w:r w:rsidRPr="00D37FDD">
        <w:rPr>
          <w:rFonts w:ascii="Courier New" w:eastAsia="Times New Roman" w:hAnsi="Courier New" w:cs="Courier New"/>
          <w:spacing w:val="3"/>
          <w:sz w:val="24"/>
          <w:szCs w:val="24"/>
          <w:lang w:eastAsia="en-IN"/>
        </w:rPr>
        <w:t>', 'Kumar', 75000, '14-01-20 09.00.00', 'Account'),</w:t>
      </w:r>
    </w:p>
    <w:p w:rsidR="00D37FDD" w:rsidRPr="00D37FDD" w:rsidRDefault="00D37FDD" w:rsidP="00D37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D37FDD">
        <w:rPr>
          <w:rFonts w:ascii="Courier New" w:eastAsia="Times New Roman" w:hAnsi="Courier New" w:cs="Courier New"/>
          <w:spacing w:val="3"/>
          <w:sz w:val="24"/>
          <w:szCs w:val="24"/>
          <w:lang w:eastAsia="en-IN"/>
        </w:rPr>
        <w:tab/>
      </w:r>
      <w:r w:rsidRPr="00D37FDD">
        <w:rPr>
          <w:rFonts w:ascii="Courier New" w:eastAsia="Times New Roman" w:hAnsi="Courier New" w:cs="Courier New"/>
          <w:spacing w:val="3"/>
          <w:sz w:val="24"/>
          <w:szCs w:val="24"/>
          <w:lang w:eastAsia="en-IN"/>
        </w:rPr>
        <w:tab/>
        <w:t>(008, '</w:t>
      </w:r>
      <w:proofErr w:type="spellStart"/>
      <w:r w:rsidRPr="00D37FDD">
        <w:rPr>
          <w:rFonts w:ascii="Courier New" w:eastAsia="Times New Roman" w:hAnsi="Courier New" w:cs="Courier New"/>
          <w:spacing w:val="3"/>
          <w:sz w:val="24"/>
          <w:szCs w:val="24"/>
          <w:lang w:eastAsia="en-IN"/>
        </w:rPr>
        <w:t>Geetika</w:t>
      </w:r>
      <w:proofErr w:type="spellEnd"/>
      <w:r w:rsidRPr="00D37FDD">
        <w:rPr>
          <w:rFonts w:ascii="Courier New" w:eastAsia="Times New Roman" w:hAnsi="Courier New" w:cs="Courier New"/>
          <w:spacing w:val="3"/>
          <w:sz w:val="24"/>
          <w:szCs w:val="24"/>
          <w:lang w:eastAsia="en-IN"/>
        </w:rPr>
        <w:t>', '</w:t>
      </w:r>
      <w:proofErr w:type="spellStart"/>
      <w:r w:rsidRPr="00D37FDD">
        <w:rPr>
          <w:rFonts w:ascii="Courier New" w:eastAsia="Times New Roman" w:hAnsi="Courier New" w:cs="Courier New"/>
          <w:spacing w:val="3"/>
          <w:sz w:val="24"/>
          <w:szCs w:val="24"/>
          <w:lang w:eastAsia="en-IN"/>
        </w:rPr>
        <w:t>Chauhan</w:t>
      </w:r>
      <w:proofErr w:type="spellEnd"/>
      <w:r w:rsidRPr="00D37FDD">
        <w:rPr>
          <w:rFonts w:ascii="Courier New" w:eastAsia="Times New Roman" w:hAnsi="Courier New" w:cs="Courier New"/>
          <w:spacing w:val="3"/>
          <w:sz w:val="24"/>
          <w:szCs w:val="24"/>
          <w:lang w:eastAsia="en-IN"/>
        </w:rPr>
        <w:t>', 90000, '14-04-11 09.00.00', 'Admin');</w:t>
      </w:r>
    </w:p>
    <w:p w:rsidR="00D37FDD" w:rsidRDefault="00D37FD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D37FDD" w:rsidRDefault="00D37FD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Q-1.</w:t>
      </w:r>
      <w:proofErr w:type="gramEnd"/>
      <w:r>
        <w:rPr>
          <w:rFonts w:ascii="Arial" w:hAnsi="Arial" w:cs="Arial"/>
          <w:color w:val="444444"/>
          <w:spacing w:val="3"/>
          <w:sz w:val="26"/>
          <w:szCs w:val="26"/>
        </w:rPr>
        <w:t xml:space="preserve"> Write an SQL query to fetch “FIRST_NAME” from Worker table using the alias name as &lt;WORKER_NAME&gt;.</w:t>
      </w: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C14D1D" w:rsidRDefault="00C14D1D" w:rsidP="00C14D1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C14D1D" w:rsidRDefault="00C14D1D" w:rsidP="00C14D1D">
      <w:pPr>
        <w:pStyle w:val="HTMLPreformatted"/>
        <w:spacing w:before="300" w:after="300"/>
        <w:textAlignment w:val="baseline"/>
        <w:rPr>
          <w:spacing w:val="3"/>
          <w:sz w:val="24"/>
          <w:szCs w:val="24"/>
        </w:rPr>
      </w:pPr>
      <w:r>
        <w:rPr>
          <w:spacing w:val="3"/>
          <w:sz w:val="24"/>
          <w:szCs w:val="24"/>
        </w:rPr>
        <w:t>Select FIRST_NAME AS WORKER_NAME from Worker;</w:t>
      </w:r>
    </w:p>
    <w:p w:rsidR="00C14D1D" w:rsidRDefault="00C14D1D" w:rsidP="00C14D1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Q-2.</w:t>
      </w:r>
      <w:proofErr w:type="gramEnd"/>
      <w:r>
        <w:rPr>
          <w:rFonts w:ascii="Arial" w:hAnsi="Arial" w:cs="Arial"/>
          <w:color w:val="444444"/>
          <w:spacing w:val="3"/>
          <w:sz w:val="26"/>
          <w:szCs w:val="26"/>
        </w:rPr>
        <w:t xml:space="preserve"> Write an SQL query to fetch “FIRST_NAME” from Worker table in upper case.</w:t>
      </w: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C14D1D" w:rsidRDefault="00C14D1D" w:rsidP="00C14D1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C14D1D" w:rsidRDefault="00C14D1D" w:rsidP="00C14D1D">
      <w:pPr>
        <w:pStyle w:val="HTMLPreformatted"/>
        <w:spacing w:before="300" w:after="300"/>
        <w:textAlignment w:val="baseline"/>
        <w:rPr>
          <w:spacing w:val="3"/>
          <w:sz w:val="24"/>
          <w:szCs w:val="24"/>
        </w:rPr>
      </w:pPr>
      <w:r>
        <w:rPr>
          <w:spacing w:val="3"/>
          <w:sz w:val="24"/>
          <w:szCs w:val="24"/>
        </w:rPr>
        <w:t xml:space="preserve">Select </w:t>
      </w:r>
      <w:proofErr w:type="gramStart"/>
      <w:r>
        <w:rPr>
          <w:spacing w:val="3"/>
          <w:sz w:val="24"/>
          <w:szCs w:val="24"/>
        </w:rPr>
        <w:t>upper(</w:t>
      </w:r>
      <w:proofErr w:type="gramEnd"/>
      <w:r>
        <w:rPr>
          <w:spacing w:val="3"/>
          <w:sz w:val="24"/>
          <w:szCs w:val="24"/>
        </w:rPr>
        <w:t>FIRST_NAME) from Worker;</w:t>
      </w:r>
    </w:p>
    <w:p w:rsidR="00C14D1D" w:rsidRDefault="00C14D1D" w:rsidP="00C14D1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Q-3.</w:t>
      </w:r>
      <w:proofErr w:type="gramEnd"/>
      <w:r>
        <w:rPr>
          <w:rFonts w:ascii="Arial" w:hAnsi="Arial" w:cs="Arial"/>
          <w:color w:val="444444"/>
          <w:spacing w:val="3"/>
          <w:sz w:val="26"/>
          <w:szCs w:val="26"/>
        </w:rPr>
        <w:t xml:space="preserve"> Write an SQL query to fetch unique values of DEPARTMENT from Worker table.</w:t>
      </w: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C14D1D" w:rsidRDefault="00C14D1D" w:rsidP="00C14D1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1C6B08" w:rsidRDefault="00C14D1D" w:rsidP="00C14D1D">
      <w:pPr>
        <w:pStyle w:val="HTMLPreformatted"/>
        <w:spacing w:before="300" w:after="300"/>
        <w:textAlignment w:val="baseline"/>
        <w:rPr>
          <w:spacing w:val="3"/>
          <w:sz w:val="24"/>
          <w:szCs w:val="24"/>
        </w:rPr>
      </w:pPr>
      <w:r>
        <w:rPr>
          <w:spacing w:val="3"/>
          <w:sz w:val="24"/>
          <w:szCs w:val="24"/>
        </w:rPr>
        <w:t xml:space="preserve">Select distinct DEPARTMENT </w:t>
      </w:r>
    </w:p>
    <w:p w:rsidR="00C14D1D" w:rsidRDefault="00C14D1D" w:rsidP="00C14D1D">
      <w:pPr>
        <w:pStyle w:val="HTMLPreformatted"/>
        <w:spacing w:before="300" w:after="300"/>
        <w:textAlignment w:val="baseline"/>
        <w:rPr>
          <w:spacing w:val="3"/>
          <w:sz w:val="24"/>
          <w:szCs w:val="24"/>
        </w:rPr>
      </w:pPr>
      <w:proofErr w:type="gramStart"/>
      <w:r>
        <w:rPr>
          <w:spacing w:val="3"/>
          <w:sz w:val="24"/>
          <w:szCs w:val="24"/>
        </w:rPr>
        <w:t>from</w:t>
      </w:r>
      <w:proofErr w:type="gramEnd"/>
      <w:r>
        <w:rPr>
          <w:spacing w:val="3"/>
          <w:sz w:val="24"/>
          <w:szCs w:val="24"/>
        </w:rPr>
        <w:t xml:space="preserve"> Worker;</w:t>
      </w:r>
    </w:p>
    <w:p w:rsidR="00C14D1D" w:rsidRDefault="00C14D1D" w:rsidP="00C14D1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Q-4.</w:t>
      </w:r>
      <w:proofErr w:type="gramEnd"/>
      <w:r>
        <w:rPr>
          <w:rFonts w:ascii="Arial" w:hAnsi="Arial" w:cs="Arial"/>
          <w:color w:val="444444"/>
          <w:spacing w:val="3"/>
          <w:sz w:val="26"/>
          <w:szCs w:val="26"/>
        </w:rPr>
        <w:t xml:space="preserve"> Write an SQL query to print the first three characters of</w:t>
      </w:r>
      <w:proofErr w:type="gramStart"/>
      <w:r>
        <w:rPr>
          <w:rFonts w:ascii="Arial" w:hAnsi="Arial" w:cs="Arial"/>
          <w:color w:val="444444"/>
          <w:spacing w:val="3"/>
          <w:sz w:val="26"/>
          <w:szCs w:val="26"/>
        </w:rPr>
        <w:t>  FIRST</w:t>
      </w:r>
      <w:proofErr w:type="gramEnd"/>
      <w:r>
        <w:rPr>
          <w:rFonts w:ascii="Arial" w:hAnsi="Arial" w:cs="Arial"/>
          <w:color w:val="444444"/>
          <w:spacing w:val="3"/>
          <w:sz w:val="26"/>
          <w:szCs w:val="26"/>
        </w:rPr>
        <w:t>_NAME from Worker table.</w:t>
      </w: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C14D1D" w:rsidRDefault="00C14D1D" w:rsidP="00C14D1D">
      <w:pPr>
        <w:pStyle w:val="NormalWeb"/>
        <w:shd w:val="clear" w:color="auto" w:fill="FFFFFF"/>
        <w:spacing w:before="0" w:beforeAutospacing="0" w:after="300" w:afterAutospacing="0"/>
        <w:textAlignment w:val="baseline"/>
        <w:rPr>
          <w:ins w:id="0" w:author="Unknown"/>
          <w:rFonts w:ascii="Arial" w:hAnsi="Arial" w:cs="Arial"/>
          <w:color w:val="4D4D4D"/>
          <w:spacing w:val="3"/>
          <w:sz w:val="23"/>
          <w:szCs w:val="23"/>
        </w:rPr>
      </w:pPr>
      <w:ins w:id="1"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2" w:author="Unknown"/>
          <w:spacing w:val="3"/>
          <w:sz w:val="24"/>
          <w:szCs w:val="24"/>
        </w:rPr>
      </w:pPr>
      <w:ins w:id="3" w:author="Unknown">
        <w:r>
          <w:rPr>
            <w:spacing w:val="3"/>
            <w:sz w:val="24"/>
            <w:szCs w:val="24"/>
          </w:rPr>
          <w:t xml:space="preserve">Select </w:t>
        </w:r>
        <w:proofErr w:type="gramStart"/>
        <w:r>
          <w:rPr>
            <w:spacing w:val="3"/>
            <w:sz w:val="24"/>
            <w:szCs w:val="24"/>
          </w:rPr>
          <w:t>substring(</w:t>
        </w:r>
        <w:proofErr w:type="gramEnd"/>
        <w:r>
          <w:rPr>
            <w:spacing w:val="3"/>
            <w:sz w:val="24"/>
            <w:szCs w:val="24"/>
          </w:rPr>
          <w:t>FIRST_NAME,1,3) from Worker;</w:t>
        </w:r>
      </w:ins>
    </w:p>
    <w:p w:rsidR="00C14D1D" w:rsidRDefault="00C14D1D" w:rsidP="00C14D1D">
      <w:pPr>
        <w:pStyle w:val="NormalWeb"/>
        <w:shd w:val="clear" w:color="auto" w:fill="FFFFFF"/>
        <w:spacing w:before="0" w:beforeAutospacing="0" w:after="300" w:afterAutospacing="0"/>
        <w:textAlignment w:val="baseline"/>
        <w:rPr>
          <w:ins w:id="4" w:author="Unknown"/>
          <w:rFonts w:ascii="Arial" w:hAnsi="Arial" w:cs="Arial"/>
          <w:color w:val="4D4D4D"/>
          <w:spacing w:val="3"/>
          <w:sz w:val="23"/>
          <w:szCs w:val="23"/>
        </w:rPr>
      </w:pPr>
      <w:ins w:id="5"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6" w:author="Unknown"/>
          <w:rFonts w:ascii="Arial" w:hAnsi="Arial" w:cs="Arial"/>
          <w:color w:val="444444"/>
          <w:spacing w:val="3"/>
          <w:sz w:val="26"/>
          <w:szCs w:val="26"/>
        </w:rPr>
      </w:pPr>
      <w:proofErr w:type="gramStart"/>
      <w:ins w:id="7" w:author="Unknown">
        <w:r>
          <w:rPr>
            <w:rFonts w:ascii="Arial" w:hAnsi="Arial" w:cs="Arial"/>
            <w:color w:val="444444"/>
            <w:spacing w:val="3"/>
            <w:sz w:val="26"/>
            <w:szCs w:val="26"/>
          </w:rPr>
          <w:t>Q-5.</w:t>
        </w:r>
        <w:proofErr w:type="gramEnd"/>
        <w:r>
          <w:rPr>
            <w:rFonts w:ascii="Arial" w:hAnsi="Arial" w:cs="Arial"/>
            <w:color w:val="444444"/>
            <w:spacing w:val="3"/>
            <w:sz w:val="26"/>
            <w:szCs w:val="26"/>
          </w:rPr>
          <w:t xml:space="preserve"> Write an SQL query to find the position of the alphabet (‘a’) in the first name column ‘Amitabh’ from Worker table.</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8" w:author="Unknown"/>
          <w:rFonts w:ascii="Arial" w:hAnsi="Arial" w:cs="Arial"/>
          <w:color w:val="4D4D4D"/>
          <w:spacing w:val="3"/>
          <w:sz w:val="23"/>
          <w:szCs w:val="23"/>
        </w:rPr>
      </w:pPr>
      <w:proofErr w:type="gramStart"/>
      <w:ins w:id="9"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10" w:author="Unknown"/>
          <w:rFonts w:ascii="Arial" w:hAnsi="Arial" w:cs="Arial"/>
          <w:color w:val="4D4D4D"/>
          <w:spacing w:val="3"/>
          <w:sz w:val="23"/>
          <w:szCs w:val="23"/>
        </w:rPr>
      </w:pPr>
      <w:ins w:id="11"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12" w:author="Unknown"/>
          <w:spacing w:val="3"/>
          <w:sz w:val="24"/>
          <w:szCs w:val="24"/>
        </w:rPr>
      </w:pPr>
      <w:ins w:id="13" w:author="Unknown">
        <w:r>
          <w:rPr>
            <w:spacing w:val="3"/>
            <w:sz w:val="24"/>
            <w:szCs w:val="24"/>
          </w:rPr>
          <w:t xml:space="preserve">Select </w:t>
        </w:r>
        <w:proofErr w:type="gramStart"/>
        <w:r>
          <w:rPr>
            <w:spacing w:val="3"/>
            <w:sz w:val="24"/>
            <w:szCs w:val="24"/>
          </w:rPr>
          <w:t>INSTR(</w:t>
        </w:r>
        <w:proofErr w:type="gramEnd"/>
        <w:r>
          <w:rPr>
            <w:spacing w:val="3"/>
            <w:sz w:val="24"/>
            <w:szCs w:val="24"/>
          </w:rPr>
          <w:t xml:space="preserve">FIRST_NAME, </w:t>
        </w:r>
        <w:proofErr w:type="spellStart"/>
        <w:r>
          <w:rPr>
            <w:spacing w:val="3"/>
            <w:sz w:val="24"/>
            <w:szCs w:val="24"/>
          </w:rPr>
          <w:t>BINARY'a</w:t>
        </w:r>
        <w:proofErr w:type="spellEnd"/>
        <w:r>
          <w:rPr>
            <w:spacing w:val="3"/>
            <w:sz w:val="24"/>
            <w:szCs w:val="24"/>
          </w:rPr>
          <w:t>') from Worker where FIRST_NAME = 'Amitabh';</w:t>
        </w:r>
      </w:ins>
    </w:p>
    <w:p w:rsidR="00C14D1D" w:rsidRDefault="00C14D1D" w:rsidP="00C14D1D">
      <w:pPr>
        <w:pStyle w:val="NormalWeb"/>
        <w:shd w:val="clear" w:color="auto" w:fill="FFFFFF"/>
        <w:spacing w:before="0" w:beforeAutospacing="0" w:after="0" w:afterAutospacing="0"/>
        <w:textAlignment w:val="baseline"/>
        <w:rPr>
          <w:ins w:id="14" w:author="Unknown"/>
          <w:rFonts w:ascii="Arial" w:hAnsi="Arial" w:cs="Arial"/>
          <w:color w:val="4D4D4D"/>
          <w:spacing w:val="3"/>
          <w:sz w:val="23"/>
          <w:szCs w:val="23"/>
        </w:rPr>
      </w:pPr>
      <w:proofErr w:type="gramStart"/>
      <w:ins w:id="15" w:author="Unknown">
        <w:r>
          <w:rPr>
            <w:rStyle w:val="Strong"/>
            <w:rFonts w:ascii="inherit" w:hAnsi="inherit" w:cs="Arial"/>
            <w:color w:val="4D4D4D"/>
            <w:spacing w:val="3"/>
            <w:sz w:val="23"/>
            <w:szCs w:val="23"/>
            <w:bdr w:val="none" w:sz="0" w:space="0" w:color="auto" w:frame="1"/>
          </w:rPr>
          <w:lastRenderedPageBreak/>
          <w:t>Notes.</w:t>
        </w:r>
        <w:proofErr w:type="gramEnd"/>
      </w:ins>
    </w:p>
    <w:p w:rsidR="00C14D1D" w:rsidRDefault="00C14D1D" w:rsidP="00C14D1D">
      <w:pPr>
        <w:numPr>
          <w:ilvl w:val="0"/>
          <w:numId w:val="1"/>
        </w:numPr>
        <w:shd w:val="clear" w:color="auto" w:fill="FFFFFF"/>
        <w:spacing w:after="0" w:line="240" w:lineRule="auto"/>
        <w:ind w:left="300"/>
        <w:textAlignment w:val="baseline"/>
        <w:rPr>
          <w:ins w:id="16" w:author="Unknown"/>
          <w:rFonts w:ascii="inherit" w:hAnsi="inherit" w:cs="Arial"/>
          <w:color w:val="4D4D4D"/>
          <w:spacing w:val="3"/>
          <w:sz w:val="23"/>
          <w:szCs w:val="23"/>
        </w:rPr>
      </w:pPr>
      <w:ins w:id="17" w:author="Unknown">
        <w:r>
          <w:rPr>
            <w:rFonts w:ascii="inherit" w:hAnsi="inherit" w:cs="Arial"/>
            <w:color w:val="4D4D4D"/>
            <w:spacing w:val="3"/>
            <w:sz w:val="23"/>
            <w:szCs w:val="23"/>
          </w:rPr>
          <w:t>The INSTR method is in case-sensitive by default.</w:t>
        </w:r>
      </w:ins>
    </w:p>
    <w:p w:rsidR="00C14D1D" w:rsidRDefault="00C14D1D" w:rsidP="00C14D1D">
      <w:pPr>
        <w:numPr>
          <w:ilvl w:val="0"/>
          <w:numId w:val="1"/>
        </w:numPr>
        <w:shd w:val="clear" w:color="auto" w:fill="FFFFFF"/>
        <w:spacing w:after="0" w:line="240" w:lineRule="auto"/>
        <w:ind w:left="300"/>
        <w:textAlignment w:val="baseline"/>
        <w:rPr>
          <w:ins w:id="18" w:author="Unknown"/>
          <w:rFonts w:ascii="inherit" w:hAnsi="inherit" w:cs="Arial"/>
          <w:color w:val="4D4D4D"/>
          <w:spacing w:val="3"/>
          <w:sz w:val="23"/>
          <w:szCs w:val="23"/>
        </w:rPr>
      </w:pPr>
      <w:ins w:id="19" w:author="Unknown">
        <w:r>
          <w:rPr>
            <w:rFonts w:ascii="inherit" w:hAnsi="inherit" w:cs="Arial"/>
            <w:color w:val="4D4D4D"/>
            <w:spacing w:val="3"/>
            <w:sz w:val="23"/>
            <w:szCs w:val="23"/>
          </w:rPr>
          <w:t>Using Binary operator will make INSTR work as the case-sensitive function.</w:t>
        </w:r>
      </w:ins>
    </w:p>
    <w:p w:rsidR="00C14D1D" w:rsidRDefault="00C14D1D" w:rsidP="00C14D1D">
      <w:pPr>
        <w:pStyle w:val="NormalWeb"/>
        <w:shd w:val="clear" w:color="auto" w:fill="FFFFFF"/>
        <w:spacing w:before="0" w:beforeAutospacing="0" w:after="300" w:afterAutospacing="0"/>
        <w:textAlignment w:val="baseline"/>
        <w:rPr>
          <w:ins w:id="20" w:author="Unknown"/>
          <w:rFonts w:ascii="Arial" w:hAnsi="Arial" w:cs="Arial"/>
          <w:color w:val="4D4D4D"/>
          <w:spacing w:val="3"/>
          <w:sz w:val="23"/>
          <w:szCs w:val="23"/>
        </w:rPr>
      </w:pPr>
      <w:ins w:id="21"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22" w:author="Unknown"/>
          <w:rFonts w:ascii="Arial" w:hAnsi="Arial" w:cs="Arial"/>
          <w:color w:val="444444"/>
          <w:spacing w:val="3"/>
          <w:sz w:val="26"/>
          <w:szCs w:val="26"/>
        </w:rPr>
      </w:pPr>
      <w:proofErr w:type="gramStart"/>
      <w:ins w:id="23" w:author="Unknown">
        <w:r>
          <w:rPr>
            <w:rFonts w:ascii="Arial" w:hAnsi="Arial" w:cs="Arial"/>
            <w:color w:val="444444"/>
            <w:spacing w:val="3"/>
            <w:sz w:val="26"/>
            <w:szCs w:val="26"/>
          </w:rPr>
          <w:t>Q-6.</w:t>
        </w:r>
        <w:proofErr w:type="gramEnd"/>
        <w:r>
          <w:rPr>
            <w:rFonts w:ascii="Arial" w:hAnsi="Arial" w:cs="Arial"/>
            <w:color w:val="444444"/>
            <w:spacing w:val="3"/>
            <w:sz w:val="26"/>
            <w:szCs w:val="26"/>
          </w:rPr>
          <w:t xml:space="preserve"> Write an SQL query to print the FIRST_NAME from Worker table after removing white spaces from the right side.</w:t>
        </w:r>
      </w:ins>
    </w:p>
    <w:p w:rsidR="00C14D1D" w:rsidRDefault="00C14D1D" w:rsidP="00C14D1D">
      <w:pPr>
        <w:pStyle w:val="NormalWeb"/>
        <w:shd w:val="clear" w:color="auto" w:fill="FFFFFF"/>
        <w:spacing w:before="0" w:beforeAutospacing="0" w:after="0" w:afterAutospacing="0"/>
        <w:textAlignment w:val="baseline"/>
        <w:rPr>
          <w:ins w:id="24" w:author="Unknown"/>
          <w:rFonts w:ascii="Arial" w:hAnsi="Arial" w:cs="Arial"/>
          <w:color w:val="4D4D4D"/>
          <w:spacing w:val="3"/>
          <w:sz w:val="23"/>
          <w:szCs w:val="23"/>
        </w:rPr>
      </w:pPr>
      <w:proofErr w:type="gramStart"/>
      <w:ins w:id="25"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26" w:author="Unknown"/>
          <w:rFonts w:ascii="Arial" w:hAnsi="Arial" w:cs="Arial"/>
          <w:color w:val="4D4D4D"/>
          <w:spacing w:val="3"/>
          <w:sz w:val="23"/>
          <w:szCs w:val="23"/>
        </w:rPr>
      </w:pPr>
      <w:ins w:id="27"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28" w:author="Unknown"/>
          <w:spacing w:val="3"/>
          <w:sz w:val="24"/>
          <w:szCs w:val="24"/>
        </w:rPr>
      </w:pPr>
      <w:ins w:id="29" w:author="Unknown">
        <w:r>
          <w:rPr>
            <w:spacing w:val="3"/>
            <w:sz w:val="24"/>
            <w:szCs w:val="24"/>
          </w:rPr>
          <w:t xml:space="preserve">Select </w:t>
        </w:r>
        <w:proofErr w:type="gramStart"/>
        <w:r>
          <w:rPr>
            <w:spacing w:val="3"/>
            <w:sz w:val="24"/>
            <w:szCs w:val="24"/>
          </w:rPr>
          <w:t>RTRIM(</w:t>
        </w:r>
        <w:proofErr w:type="gramEnd"/>
        <w:r>
          <w:rPr>
            <w:spacing w:val="3"/>
            <w:sz w:val="24"/>
            <w:szCs w:val="24"/>
          </w:rPr>
          <w:t>FIRST_NAME) from Worker;</w:t>
        </w:r>
      </w:ins>
    </w:p>
    <w:p w:rsidR="00C14D1D" w:rsidRDefault="00C14D1D" w:rsidP="00C14D1D">
      <w:pPr>
        <w:pStyle w:val="NormalWeb"/>
        <w:shd w:val="clear" w:color="auto" w:fill="FFFFFF"/>
        <w:spacing w:before="0" w:beforeAutospacing="0" w:after="300" w:afterAutospacing="0"/>
        <w:textAlignment w:val="baseline"/>
        <w:rPr>
          <w:ins w:id="30" w:author="Unknown"/>
          <w:rFonts w:ascii="Arial" w:hAnsi="Arial" w:cs="Arial"/>
          <w:color w:val="4D4D4D"/>
          <w:spacing w:val="3"/>
          <w:sz w:val="23"/>
          <w:szCs w:val="23"/>
        </w:rPr>
      </w:pPr>
      <w:ins w:id="31"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32" w:author="Unknown"/>
          <w:rFonts w:ascii="Arial" w:hAnsi="Arial" w:cs="Arial"/>
          <w:color w:val="444444"/>
          <w:spacing w:val="3"/>
          <w:sz w:val="26"/>
          <w:szCs w:val="26"/>
        </w:rPr>
      </w:pPr>
      <w:proofErr w:type="gramStart"/>
      <w:ins w:id="33" w:author="Unknown">
        <w:r>
          <w:rPr>
            <w:rFonts w:ascii="Arial" w:hAnsi="Arial" w:cs="Arial"/>
            <w:color w:val="444444"/>
            <w:spacing w:val="3"/>
            <w:sz w:val="26"/>
            <w:szCs w:val="26"/>
          </w:rPr>
          <w:t>Q-7.</w:t>
        </w:r>
        <w:proofErr w:type="gramEnd"/>
        <w:r>
          <w:rPr>
            <w:rFonts w:ascii="Arial" w:hAnsi="Arial" w:cs="Arial"/>
            <w:color w:val="444444"/>
            <w:spacing w:val="3"/>
            <w:sz w:val="26"/>
            <w:szCs w:val="26"/>
          </w:rPr>
          <w:t xml:space="preserve"> Write an SQL query to print the DEPARTMENT from Worker table after removing white spaces from the left side.</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34" w:author="Unknown"/>
          <w:rFonts w:ascii="Arial" w:hAnsi="Arial" w:cs="Arial"/>
          <w:color w:val="4D4D4D"/>
          <w:spacing w:val="3"/>
          <w:sz w:val="23"/>
          <w:szCs w:val="23"/>
        </w:rPr>
      </w:pPr>
      <w:proofErr w:type="gramStart"/>
      <w:ins w:id="35"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36" w:author="Unknown"/>
          <w:rFonts w:ascii="Arial" w:hAnsi="Arial" w:cs="Arial"/>
          <w:color w:val="4D4D4D"/>
          <w:spacing w:val="3"/>
          <w:sz w:val="23"/>
          <w:szCs w:val="23"/>
        </w:rPr>
      </w:pPr>
      <w:ins w:id="37"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38" w:author="Unknown"/>
          <w:spacing w:val="3"/>
          <w:sz w:val="24"/>
          <w:szCs w:val="24"/>
        </w:rPr>
      </w:pPr>
      <w:ins w:id="39" w:author="Unknown">
        <w:r>
          <w:rPr>
            <w:spacing w:val="3"/>
            <w:sz w:val="24"/>
            <w:szCs w:val="24"/>
          </w:rPr>
          <w:t xml:space="preserve">Select </w:t>
        </w:r>
        <w:proofErr w:type="gramStart"/>
        <w:r>
          <w:rPr>
            <w:spacing w:val="3"/>
            <w:sz w:val="24"/>
            <w:szCs w:val="24"/>
          </w:rPr>
          <w:t>LTRIM(</w:t>
        </w:r>
        <w:proofErr w:type="gramEnd"/>
        <w:r>
          <w:rPr>
            <w:spacing w:val="3"/>
            <w:sz w:val="24"/>
            <w:szCs w:val="24"/>
          </w:rPr>
          <w:t>DEPARTMENT) from Worker;</w:t>
        </w:r>
      </w:ins>
    </w:p>
    <w:p w:rsidR="00C14D1D" w:rsidRDefault="00C14D1D" w:rsidP="00C14D1D">
      <w:pPr>
        <w:pStyle w:val="NormalWeb"/>
        <w:shd w:val="clear" w:color="auto" w:fill="FFFFFF"/>
        <w:spacing w:before="0" w:beforeAutospacing="0" w:after="300" w:afterAutospacing="0"/>
        <w:textAlignment w:val="baseline"/>
        <w:rPr>
          <w:ins w:id="40" w:author="Unknown"/>
          <w:rFonts w:ascii="Arial" w:hAnsi="Arial" w:cs="Arial"/>
          <w:color w:val="4D4D4D"/>
          <w:spacing w:val="3"/>
          <w:sz w:val="23"/>
          <w:szCs w:val="23"/>
        </w:rPr>
      </w:pPr>
      <w:ins w:id="41"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C14D1D" w:rsidRDefault="00C14D1D" w:rsidP="00C14D1D">
      <w:pPr>
        <w:pStyle w:val="Heading4"/>
        <w:shd w:val="clear" w:color="auto" w:fill="FFFFFF"/>
        <w:spacing w:before="0" w:beforeAutospacing="0" w:after="300" w:afterAutospacing="0"/>
        <w:textAlignment w:val="baseline"/>
        <w:rPr>
          <w:ins w:id="42" w:author="Unknown"/>
          <w:rFonts w:ascii="Arial" w:hAnsi="Arial" w:cs="Arial"/>
          <w:color w:val="444444"/>
          <w:spacing w:val="3"/>
          <w:sz w:val="26"/>
          <w:szCs w:val="26"/>
        </w:rPr>
      </w:pPr>
      <w:proofErr w:type="gramStart"/>
      <w:ins w:id="43" w:author="Unknown">
        <w:r>
          <w:rPr>
            <w:rFonts w:ascii="Arial" w:hAnsi="Arial" w:cs="Arial"/>
            <w:color w:val="444444"/>
            <w:spacing w:val="3"/>
            <w:sz w:val="26"/>
            <w:szCs w:val="26"/>
          </w:rPr>
          <w:t>Q-8.</w:t>
        </w:r>
        <w:proofErr w:type="gramEnd"/>
        <w:r>
          <w:rPr>
            <w:rFonts w:ascii="Arial" w:hAnsi="Arial" w:cs="Arial"/>
            <w:color w:val="444444"/>
            <w:spacing w:val="3"/>
            <w:sz w:val="26"/>
            <w:szCs w:val="26"/>
          </w:rPr>
          <w:t xml:space="preserve"> Write an SQL query that fetches the unique values of DEPARTMENT from Worker table and prints its length.</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44" w:author="Unknown"/>
          <w:rFonts w:ascii="Arial" w:hAnsi="Arial" w:cs="Arial"/>
          <w:color w:val="4D4D4D"/>
          <w:spacing w:val="3"/>
          <w:sz w:val="23"/>
          <w:szCs w:val="23"/>
        </w:rPr>
      </w:pPr>
      <w:proofErr w:type="gramStart"/>
      <w:ins w:id="45"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46" w:author="Unknown"/>
          <w:rFonts w:ascii="Arial" w:hAnsi="Arial" w:cs="Arial"/>
          <w:color w:val="4D4D4D"/>
          <w:spacing w:val="3"/>
          <w:sz w:val="23"/>
          <w:szCs w:val="23"/>
        </w:rPr>
      </w:pPr>
      <w:ins w:id="47"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48" w:author="Unknown"/>
          <w:spacing w:val="3"/>
          <w:sz w:val="24"/>
          <w:szCs w:val="24"/>
        </w:rPr>
      </w:pPr>
      <w:ins w:id="49" w:author="Unknown">
        <w:r>
          <w:rPr>
            <w:spacing w:val="3"/>
            <w:sz w:val="24"/>
            <w:szCs w:val="24"/>
          </w:rPr>
          <w:t xml:space="preserve">Select distinct </w:t>
        </w:r>
        <w:proofErr w:type="gramStart"/>
        <w:r>
          <w:rPr>
            <w:spacing w:val="3"/>
            <w:sz w:val="24"/>
            <w:szCs w:val="24"/>
          </w:rPr>
          <w:t>length(</w:t>
        </w:r>
        <w:proofErr w:type="gramEnd"/>
        <w:r>
          <w:rPr>
            <w:spacing w:val="3"/>
            <w:sz w:val="24"/>
            <w:szCs w:val="24"/>
          </w:rPr>
          <w:t>DEPARTMENT) from Worker;</w:t>
        </w:r>
      </w:ins>
    </w:p>
    <w:p w:rsidR="00C14D1D" w:rsidRDefault="00C14D1D" w:rsidP="00C14D1D">
      <w:pPr>
        <w:pStyle w:val="NormalWeb"/>
        <w:shd w:val="clear" w:color="auto" w:fill="FFFFFF"/>
        <w:spacing w:before="0" w:beforeAutospacing="0" w:after="300" w:afterAutospacing="0"/>
        <w:textAlignment w:val="baseline"/>
        <w:rPr>
          <w:ins w:id="50" w:author="Unknown"/>
          <w:rFonts w:ascii="Arial" w:hAnsi="Arial" w:cs="Arial"/>
          <w:color w:val="4D4D4D"/>
          <w:spacing w:val="3"/>
          <w:sz w:val="23"/>
          <w:szCs w:val="23"/>
        </w:rPr>
      </w:pPr>
      <w:ins w:id="51"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6F4980" w:rsidRDefault="006F4980"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C14D1D" w:rsidRDefault="00C14D1D" w:rsidP="00C14D1D">
      <w:pPr>
        <w:pStyle w:val="Heading4"/>
        <w:shd w:val="clear" w:color="auto" w:fill="FFFFFF"/>
        <w:spacing w:before="0" w:beforeAutospacing="0" w:after="300" w:afterAutospacing="0"/>
        <w:textAlignment w:val="baseline"/>
        <w:rPr>
          <w:ins w:id="52" w:author="Unknown"/>
          <w:rFonts w:ascii="Arial" w:hAnsi="Arial" w:cs="Arial"/>
          <w:color w:val="444444"/>
          <w:spacing w:val="3"/>
          <w:sz w:val="26"/>
          <w:szCs w:val="26"/>
        </w:rPr>
      </w:pPr>
      <w:proofErr w:type="gramStart"/>
      <w:ins w:id="53" w:author="Unknown">
        <w:r>
          <w:rPr>
            <w:rFonts w:ascii="Arial" w:hAnsi="Arial" w:cs="Arial"/>
            <w:color w:val="444444"/>
            <w:spacing w:val="3"/>
            <w:sz w:val="26"/>
            <w:szCs w:val="26"/>
          </w:rPr>
          <w:t>Q-9.</w:t>
        </w:r>
        <w:proofErr w:type="gramEnd"/>
        <w:r>
          <w:rPr>
            <w:rFonts w:ascii="Arial" w:hAnsi="Arial" w:cs="Arial"/>
            <w:color w:val="444444"/>
            <w:spacing w:val="3"/>
            <w:sz w:val="26"/>
            <w:szCs w:val="26"/>
          </w:rPr>
          <w:t xml:space="preserve"> Write an SQL query to print the FIRST_NAME from Worker table after replacing ‘a’ with ‘A’.</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54" w:author="Unknown"/>
          <w:rFonts w:ascii="Arial" w:hAnsi="Arial" w:cs="Arial"/>
          <w:color w:val="4D4D4D"/>
          <w:spacing w:val="3"/>
          <w:sz w:val="23"/>
          <w:szCs w:val="23"/>
        </w:rPr>
      </w:pPr>
      <w:proofErr w:type="gramStart"/>
      <w:ins w:id="55"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56" w:author="Unknown"/>
          <w:rFonts w:ascii="Arial" w:hAnsi="Arial" w:cs="Arial"/>
          <w:color w:val="4D4D4D"/>
          <w:spacing w:val="3"/>
          <w:sz w:val="23"/>
          <w:szCs w:val="23"/>
        </w:rPr>
      </w:pPr>
      <w:ins w:id="57"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58" w:author="Unknown"/>
          <w:spacing w:val="3"/>
          <w:sz w:val="24"/>
          <w:szCs w:val="24"/>
        </w:rPr>
      </w:pPr>
      <w:ins w:id="59" w:author="Unknown">
        <w:r>
          <w:rPr>
            <w:spacing w:val="3"/>
            <w:sz w:val="24"/>
            <w:szCs w:val="24"/>
          </w:rPr>
          <w:t xml:space="preserve">Select </w:t>
        </w:r>
        <w:proofErr w:type="gramStart"/>
        <w:r>
          <w:rPr>
            <w:spacing w:val="3"/>
            <w:sz w:val="24"/>
            <w:szCs w:val="24"/>
          </w:rPr>
          <w:t>REPLACE(</w:t>
        </w:r>
        <w:proofErr w:type="spellStart"/>
        <w:proofErr w:type="gramEnd"/>
        <w:r>
          <w:rPr>
            <w:spacing w:val="3"/>
            <w:sz w:val="24"/>
            <w:szCs w:val="24"/>
          </w:rPr>
          <w:t>FIRST_NAME,'a','A</w:t>
        </w:r>
        <w:proofErr w:type="spellEnd"/>
        <w:r>
          <w:rPr>
            <w:spacing w:val="3"/>
            <w:sz w:val="24"/>
            <w:szCs w:val="24"/>
          </w:rPr>
          <w:t>') from Worker;</w:t>
        </w:r>
      </w:ins>
    </w:p>
    <w:p w:rsidR="00C14D1D" w:rsidRDefault="00C14D1D" w:rsidP="00C14D1D">
      <w:pPr>
        <w:pStyle w:val="NormalWeb"/>
        <w:shd w:val="clear" w:color="auto" w:fill="FFFFFF"/>
        <w:spacing w:before="0" w:beforeAutospacing="0" w:after="300" w:afterAutospacing="0"/>
        <w:textAlignment w:val="baseline"/>
        <w:rPr>
          <w:ins w:id="60" w:author="Unknown"/>
          <w:rFonts w:ascii="Arial" w:hAnsi="Arial" w:cs="Arial"/>
          <w:color w:val="4D4D4D"/>
          <w:spacing w:val="3"/>
          <w:sz w:val="23"/>
          <w:szCs w:val="23"/>
        </w:rPr>
      </w:pPr>
      <w:ins w:id="61"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62" w:author="Unknown"/>
          <w:rFonts w:ascii="Arial" w:hAnsi="Arial" w:cs="Arial"/>
          <w:color w:val="444444"/>
          <w:spacing w:val="3"/>
          <w:sz w:val="26"/>
          <w:szCs w:val="26"/>
        </w:rPr>
      </w:pPr>
      <w:proofErr w:type="gramStart"/>
      <w:ins w:id="63" w:author="Unknown">
        <w:r>
          <w:rPr>
            <w:rFonts w:ascii="Arial" w:hAnsi="Arial" w:cs="Arial"/>
            <w:color w:val="444444"/>
            <w:spacing w:val="3"/>
            <w:sz w:val="26"/>
            <w:szCs w:val="26"/>
          </w:rPr>
          <w:t>Q-10.</w:t>
        </w:r>
        <w:proofErr w:type="gramEnd"/>
        <w:r>
          <w:rPr>
            <w:rFonts w:ascii="Arial" w:hAnsi="Arial" w:cs="Arial"/>
            <w:color w:val="444444"/>
            <w:spacing w:val="3"/>
            <w:sz w:val="26"/>
            <w:szCs w:val="26"/>
          </w:rPr>
          <w:t xml:space="preserve"> Write an SQL query to print the FIRST_NAME and LAST_NAME from Worker table into a single column COMPLETE_NAME. A space char should separate them.</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64" w:author="Unknown"/>
          <w:rFonts w:ascii="Arial" w:hAnsi="Arial" w:cs="Arial"/>
          <w:color w:val="4D4D4D"/>
          <w:spacing w:val="3"/>
          <w:sz w:val="23"/>
          <w:szCs w:val="23"/>
        </w:rPr>
      </w:pPr>
      <w:proofErr w:type="gramStart"/>
      <w:ins w:id="65"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66" w:author="Unknown"/>
          <w:rFonts w:ascii="Arial" w:hAnsi="Arial" w:cs="Arial"/>
          <w:color w:val="4D4D4D"/>
          <w:spacing w:val="3"/>
          <w:sz w:val="23"/>
          <w:szCs w:val="23"/>
        </w:rPr>
      </w:pPr>
      <w:ins w:id="67"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68" w:author="Unknown"/>
          <w:spacing w:val="3"/>
          <w:sz w:val="24"/>
          <w:szCs w:val="24"/>
        </w:rPr>
      </w:pPr>
      <w:ins w:id="69" w:author="Unknown">
        <w:r>
          <w:rPr>
            <w:spacing w:val="3"/>
            <w:sz w:val="24"/>
            <w:szCs w:val="24"/>
          </w:rPr>
          <w:t xml:space="preserve">Select </w:t>
        </w:r>
        <w:proofErr w:type="gramStart"/>
        <w:r>
          <w:rPr>
            <w:spacing w:val="3"/>
            <w:sz w:val="24"/>
            <w:szCs w:val="24"/>
          </w:rPr>
          <w:t>CONCAT(</w:t>
        </w:r>
        <w:proofErr w:type="gramEnd"/>
        <w:r>
          <w:rPr>
            <w:spacing w:val="3"/>
            <w:sz w:val="24"/>
            <w:szCs w:val="24"/>
          </w:rPr>
          <w:t>FIRST_NAME, ' ', LAST_NAME) AS 'COMPLETE_NAME' from Worker;</w:t>
        </w:r>
      </w:ins>
    </w:p>
    <w:p w:rsidR="00C14D1D" w:rsidRDefault="00C14D1D" w:rsidP="00C14D1D">
      <w:pPr>
        <w:pStyle w:val="NormalWeb"/>
        <w:shd w:val="clear" w:color="auto" w:fill="FFFFFF"/>
        <w:spacing w:before="0" w:beforeAutospacing="0" w:after="300" w:afterAutospacing="0"/>
        <w:textAlignment w:val="baseline"/>
        <w:rPr>
          <w:ins w:id="70" w:author="Unknown"/>
          <w:rFonts w:ascii="Arial" w:hAnsi="Arial" w:cs="Arial"/>
          <w:color w:val="4D4D4D"/>
          <w:spacing w:val="3"/>
          <w:sz w:val="23"/>
          <w:szCs w:val="23"/>
        </w:rPr>
      </w:pPr>
      <w:ins w:id="71"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C14D1D" w:rsidRDefault="00C14D1D" w:rsidP="00C14D1D">
      <w:pPr>
        <w:pStyle w:val="Heading4"/>
        <w:shd w:val="clear" w:color="auto" w:fill="FFFFFF"/>
        <w:spacing w:before="0" w:beforeAutospacing="0" w:after="300" w:afterAutospacing="0"/>
        <w:textAlignment w:val="baseline"/>
        <w:rPr>
          <w:ins w:id="72" w:author="Unknown"/>
          <w:rFonts w:ascii="Arial" w:hAnsi="Arial" w:cs="Arial"/>
          <w:color w:val="444444"/>
          <w:spacing w:val="3"/>
          <w:sz w:val="26"/>
          <w:szCs w:val="26"/>
        </w:rPr>
      </w:pPr>
      <w:proofErr w:type="gramStart"/>
      <w:ins w:id="73" w:author="Unknown">
        <w:r>
          <w:rPr>
            <w:rFonts w:ascii="Arial" w:hAnsi="Arial" w:cs="Arial"/>
            <w:color w:val="444444"/>
            <w:spacing w:val="3"/>
            <w:sz w:val="26"/>
            <w:szCs w:val="26"/>
          </w:rPr>
          <w:t>Q-11.</w:t>
        </w:r>
        <w:proofErr w:type="gramEnd"/>
        <w:r>
          <w:rPr>
            <w:rFonts w:ascii="Arial" w:hAnsi="Arial" w:cs="Arial"/>
            <w:color w:val="444444"/>
            <w:spacing w:val="3"/>
            <w:sz w:val="26"/>
            <w:szCs w:val="26"/>
          </w:rPr>
          <w:t xml:space="preserve"> Write an SQL query to print all Worker details from the Worker table order by FIRST_NAME Ascending.</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74" w:author="Unknown"/>
          <w:rFonts w:ascii="Arial" w:hAnsi="Arial" w:cs="Arial"/>
          <w:color w:val="4D4D4D"/>
          <w:spacing w:val="3"/>
          <w:sz w:val="23"/>
          <w:szCs w:val="23"/>
        </w:rPr>
      </w:pPr>
      <w:proofErr w:type="gramStart"/>
      <w:ins w:id="75"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76" w:author="Unknown"/>
          <w:rFonts w:ascii="Arial" w:hAnsi="Arial" w:cs="Arial"/>
          <w:color w:val="4D4D4D"/>
          <w:spacing w:val="3"/>
          <w:sz w:val="23"/>
          <w:szCs w:val="23"/>
        </w:rPr>
      </w:pPr>
      <w:ins w:id="77"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78" w:author="Unknown"/>
          <w:spacing w:val="3"/>
          <w:sz w:val="24"/>
          <w:szCs w:val="24"/>
        </w:rPr>
      </w:pPr>
      <w:ins w:id="79" w:author="Unknown">
        <w:r>
          <w:rPr>
            <w:spacing w:val="3"/>
            <w:sz w:val="24"/>
            <w:szCs w:val="24"/>
          </w:rPr>
          <w:t xml:space="preserve">Select * from Worker order by FIRST_NAME </w:t>
        </w:r>
        <w:proofErr w:type="spellStart"/>
        <w:r>
          <w:rPr>
            <w:spacing w:val="3"/>
            <w:sz w:val="24"/>
            <w:szCs w:val="24"/>
          </w:rPr>
          <w:t>asc</w:t>
        </w:r>
        <w:proofErr w:type="spellEnd"/>
        <w:r>
          <w:rPr>
            <w:spacing w:val="3"/>
            <w:sz w:val="24"/>
            <w:szCs w:val="24"/>
          </w:rPr>
          <w:t>;</w:t>
        </w:r>
      </w:ins>
    </w:p>
    <w:p w:rsidR="00C14D1D" w:rsidRDefault="00C14D1D" w:rsidP="00C14D1D">
      <w:pPr>
        <w:pStyle w:val="NormalWeb"/>
        <w:shd w:val="clear" w:color="auto" w:fill="FFFFFF"/>
        <w:spacing w:before="0" w:beforeAutospacing="0" w:after="300" w:afterAutospacing="0"/>
        <w:textAlignment w:val="baseline"/>
        <w:rPr>
          <w:ins w:id="80" w:author="Unknown"/>
          <w:rFonts w:ascii="Arial" w:hAnsi="Arial" w:cs="Arial"/>
          <w:color w:val="4D4D4D"/>
          <w:spacing w:val="3"/>
          <w:sz w:val="23"/>
          <w:szCs w:val="23"/>
        </w:rPr>
      </w:pPr>
      <w:ins w:id="81" w:author="Unknown">
        <w:r>
          <w:rPr>
            <w:rFonts w:ascii="Arial" w:hAnsi="Arial" w:cs="Arial"/>
            <w:color w:val="4D4D4D"/>
            <w:spacing w:val="3"/>
            <w:sz w:val="23"/>
            <w:szCs w:val="23"/>
          </w:rPr>
          <w:lastRenderedPageBreak/>
          <w:t> </w:t>
        </w:r>
      </w:ins>
    </w:p>
    <w:p w:rsidR="00C14D1D" w:rsidRDefault="00C14D1D" w:rsidP="00C14D1D">
      <w:pPr>
        <w:pStyle w:val="Heading4"/>
        <w:shd w:val="clear" w:color="auto" w:fill="FFFFFF"/>
        <w:spacing w:before="0" w:beforeAutospacing="0" w:after="300" w:afterAutospacing="0"/>
        <w:textAlignment w:val="baseline"/>
        <w:rPr>
          <w:ins w:id="82" w:author="Unknown"/>
          <w:rFonts w:ascii="Arial" w:hAnsi="Arial" w:cs="Arial"/>
          <w:color w:val="444444"/>
          <w:spacing w:val="3"/>
          <w:sz w:val="26"/>
          <w:szCs w:val="26"/>
        </w:rPr>
      </w:pPr>
      <w:proofErr w:type="gramStart"/>
      <w:ins w:id="83" w:author="Unknown">
        <w:r>
          <w:rPr>
            <w:rFonts w:ascii="Arial" w:hAnsi="Arial" w:cs="Arial"/>
            <w:color w:val="444444"/>
            <w:spacing w:val="3"/>
            <w:sz w:val="26"/>
            <w:szCs w:val="26"/>
          </w:rPr>
          <w:t>Q-12.</w:t>
        </w:r>
        <w:proofErr w:type="gramEnd"/>
        <w:r>
          <w:rPr>
            <w:rFonts w:ascii="Arial" w:hAnsi="Arial" w:cs="Arial"/>
            <w:color w:val="444444"/>
            <w:spacing w:val="3"/>
            <w:sz w:val="26"/>
            <w:szCs w:val="26"/>
          </w:rPr>
          <w:t xml:space="preserve"> Write an SQL query to print all Worker details from the Worker table order by FIRST_NAME Ascending and DEPARTMENT Descending.</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84" w:author="Unknown"/>
          <w:rFonts w:ascii="Arial" w:hAnsi="Arial" w:cs="Arial"/>
          <w:color w:val="4D4D4D"/>
          <w:spacing w:val="3"/>
          <w:sz w:val="23"/>
          <w:szCs w:val="23"/>
        </w:rPr>
      </w:pPr>
      <w:proofErr w:type="gramStart"/>
      <w:ins w:id="85"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86" w:author="Unknown"/>
          <w:rFonts w:ascii="Arial" w:hAnsi="Arial" w:cs="Arial"/>
          <w:color w:val="4D4D4D"/>
          <w:spacing w:val="3"/>
          <w:sz w:val="23"/>
          <w:szCs w:val="23"/>
        </w:rPr>
      </w:pPr>
      <w:ins w:id="87" w:author="Unknown">
        <w:r>
          <w:rPr>
            <w:rFonts w:ascii="Arial" w:hAnsi="Arial" w:cs="Arial"/>
            <w:color w:val="4D4D4D"/>
            <w:spacing w:val="3"/>
            <w:sz w:val="23"/>
            <w:szCs w:val="23"/>
          </w:rPr>
          <w:t>The required query is:</w:t>
        </w:r>
      </w:ins>
    </w:p>
    <w:p w:rsidR="0053585D" w:rsidRDefault="00C14D1D" w:rsidP="00C14D1D">
      <w:pPr>
        <w:pStyle w:val="HTMLPreformatted"/>
        <w:spacing w:before="300" w:after="300"/>
        <w:textAlignment w:val="baseline"/>
        <w:rPr>
          <w:spacing w:val="3"/>
          <w:sz w:val="24"/>
          <w:szCs w:val="24"/>
        </w:rPr>
      </w:pPr>
      <w:ins w:id="88" w:author="Unknown">
        <w:r>
          <w:rPr>
            <w:spacing w:val="3"/>
            <w:sz w:val="24"/>
            <w:szCs w:val="24"/>
          </w:rPr>
          <w:t xml:space="preserve">Select * from Worker </w:t>
        </w:r>
      </w:ins>
    </w:p>
    <w:p w:rsidR="00C14D1D" w:rsidRDefault="00C14D1D" w:rsidP="00C14D1D">
      <w:pPr>
        <w:pStyle w:val="HTMLPreformatted"/>
        <w:spacing w:before="300" w:after="300"/>
        <w:textAlignment w:val="baseline"/>
        <w:rPr>
          <w:ins w:id="89" w:author="Unknown"/>
          <w:spacing w:val="3"/>
          <w:sz w:val="24"/>
          <w:szCs w:val="24"/>
        </w:rPr>
      </w:pPr>
      <w:proofErr w:type="gramStart"/>
      <w:ins w:id="90" w:author="Unknown">
        <w:r>
          <w:rPr>
            <w:spacing w:val="3"/>
            <w:sz w:val="24"/>
            <w:szCs w:val="24"/>
          </w:rPr>
          <w:t>order</w:t>
        </w:r>
        <w:proofErr w:type="gramEnd"/>
        <w:r>
          <w:rPr>
            <w:spacing w:val="3"/>
            <w:sz w:val="24"/>
            <w:szCs w:val="24"/>
          </w:rPr>
          <w:t xml:space="preserve"> by FIRST_NAME </w:t>
        </w:r>
        <w:proofErr w:type="spellStart"/>
        <w:r>
          <w:rPr>
            <w:spacing w:val="3"/>
            <w:sz w:val="24"/>
            <w:szCs w:val="24"/>
          </w:rPr>
          <w:t>asc,DEPARTMENT</w:t>
        </w:r>
        <w:proofErr w:type="spellEnd"/>
        <w:r>
          <w:rPr>
            <w:spacing w:val="3"/>
            <w:sz w:val="24"/>
            <w:szCs w:val="24"/>
          </w:rPr>
          <w:t xml:space="preserve"> </w:t>
        </w:r>
        <w:proofErr w:type="spellStart"/>
        <w:r>
          <w:rPr>
            <w:spacing w:val="3"/>
            <w:sz w:val="24"/>
            <w:szCs w:val="24"/>
          </w:rPr>
          <w:t>desc</w:t>
        </w:r>
        <w:proofErr w:type="spellEnd"/>
        <w:r>
          <w:rPr>
            <w:spacing w:val="3"/>
            <w:sz w:val="24"/>
            <w:szCs w:val="24"/>
          </w:rPr>
          <w:t>;</w:t>
        </w:r>
      </w:ins>
    </w:p>
    <w:p w:rsidR="00C14D1D" w:rsidRDefault="00C14D1D" w:rsidP="00C14D1D">
      <w:pPr>
        <w:pStyle w:val="NormalWeb"/>
        <w:shd w:val="clear" w:color="auto" w:fill="FFFFFF"/>
        <w:spacing w:before="0" w:beforeAutospacing="0" w:after="300" w:afterAutospacing="0"/>
        <w:textAlignment w:val="baseline"/>
        <w:rPr>
          <w:ins w:id="91" w:author="Unknown"/>
          <w:rFonts w:ascii="Arial" w:hAnsi="Arial" w:cs="Arial"/>
          <w:color w:val="4D4D4D"/>
          <w:spacing w:val="3"/>
          <w:sz w:val="23"/>
          <w:szCs w:val="23"/>
        </w:rPr>
      </w:pPr>
      <w:ins w:id="92"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93" w:author="Unknown"/>
          <w:rFonts w:ascii="Arial" w:hAnsi="Arial" w:cs="Arial"/>
          <w:color w:val="444444"/>
          <w:spacing w:val="3"/>
          <w:sz w:val="26"/>
          <w:szCs w:val="26"/>
        </w:rPr>
      </w:pPr>
      <w:proofErr w:type="gramStart"/>
      <w:ins w:id="94" w:author="Unknown">
        <w:r>
          <w:rPr>
            <w:rFonts w:ascii="Arial" w:hAnsi="Arial" w:cs="Arial"/>
            <w:color w:val="444444"/>
            <w:spacing w:val="3"/>
            <w:sz w:val="26"/>
            <w:szCs w:val="26"/>
          </w:rPr>
          <w:t>Q-13.</w:t>
        </w:r>
        <w:proofErr w:type="gramEnd"/>
        <w:r>
          <w:rPr>
            <w:rFonts w:ascii="Arial" w:hAnsi="Arial" w:cs="Arial"/>
            <w:color w:val="444444"/>
            <w:spacing w:val="3"/>
            <w:sz w:val="26"/>
            <w:szCs w:val="26"/>
          </w:rPr>
          <w:t xml:space="preserve"> Write an SQL query to print details for Workers with the first name as “</w:t>
        </w:r>
        <w:proofErr w:type="spellStart"/>
        <w:r>
          <w:rPr>
            <w:rFonts w:ascii="Arial" w:hAnsi="Arial" w:cs="Arial"/>
            <w:color w:val="444444"/>
            <w:spacing w:val="3"/>
            <w:sz w:val="26"/>
            <w:szCs w:val="26"/>
          </w:rPr>
          <w:t>Vipul</w:t>
        </w:r>
        <w:proofErr w:type="spellEnd"/>
        <w:r>
          <w:rPr>
            <w:rFonts w:ascii="Arial" w:hAnsi="Arial" w:cs="Arial"/>
            <w:color w:val="444444"/>
            <w:spacing w:val="3"/>
            <w:sz w:val="26"/>
            <w:szCs w:val="26"/>
          </w:rPr>
          <w:t>” and “</w:t>
        </w:r>
        <w:proofErr w:type="spellStart"/>
        <w:r>
          <w:rPr>
            <w:rFonts w:ascii="Arial" w:hAnsi="Arial" w:cs="Arial"/>
            <w:color w:val="444444"/>
            <w:spacing w:val="3"/>
            <w:sz w:val="26"/>
            <w:szCs w:val="26"/>
          </w:rPr>
          <w:t>Satish</w:t>
        </w:r>
        <w:proofErr w:type="spellEnd"/>
        <w:r>
          <w:rPr>
            <w:rFonts w:ascii="Arial" w:hAnsi="Arial" w:cs="Arial"/>
            <w:color w:val="444444"/>
            <w:spacing w:val="3"/>
            <w:sz w:val="26"/>
            <w:szCs w:val="26"/>
          </w:rPr>
          <w:t>” from Worker table.</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53585D" w:rsidRDefault="0053585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95" w:author="Unknown"/>
          <w:rFonts w:ascii="Arial" w:hAnsi="Arial" w:cs="Arial"/>
          <w:color w:val="4D4D4D"/>
          <w:spacing w:val="3"/>
          <w:sz w:val="23"/>
          <w:szCs w:val="23"/>
        </w:rPr>
      </w:pPr>
      <w:proofErr w:type="gramStart"/>
      <w:ins w:id="96"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97" w:author="Unknown"/>
          <w:rFonts w:ascii="Arial" w:hAnsi="Arial" w:cs="Arial"/>
          <w:color w:val="4D4D4D"/>
          <w:spacing w:val="3"/>
          <w:sz w:val="23"/>
          <w:szCs w:val="23"/>
        </w:rPr>
      </w:pPr>
      <w:ins w:id="98"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99" w:author="Unknown"/>
          <w:spacing w:val="3"/>
          <w:sz w:val="24"/>
          <w:szCs w:val="24"/>
        </w:rPr>
      </w:pPr>
      <w:ins w:id="100" w:author="Unknown">
        <w:r>
          <w:rPr>
            <w:spacing w:val="3"/>
            <w:sz w:val="24"/>
            <w:szCs w:val="24"/>
          </w:rPr>
          <w:t>Select * from Worker where FIRST_NAME in ('</w:t>
        </w:r>
        <w:proofErr w:type="spellStart"/>
        <w:r>
          <w:rPr>
            <w:spacing w:val="3"/>
            <w:sz w:val="24"/>
            <w:szCs w:val="24"/>
          </w:rPr>
          <w:t>Vipul</w:t>
        </w:r>
        <w:proofErr w:type="spellEnd"/>
        <w:r>
          <w:rPr>
            <w:spacing w:val="3"/>
            <w:sz w:val="24"/>
            <w:szCs w:val="24"/>
          </w:rPr>
          <w:t>','</w:t>
        </w:r>
        <w:proofErr w:type="spellStart"/>
        <w:r>
          <w:rPr>
            <w:spacing w:val="3"/>
            <w:sz w:val="24"/>
            <w:szCs w:val="24"/>
          </w:rPr>
          <w:t>Satish</w:t>
        </w:r>
        <w:proofErr w:type="spellEnd"/>
        <w:r>
          <w:rPr>
            <w:spacing w:val="3"/>
            <w:sz w:val="24"/>
            <w:szCs w:val="24"/>
          </w:rPr>
          <w:t>');</w:t>
        </w:r>
      </w:ins>
    </w:p>
    <w:p w:rsidR="00C14D1D" w:rsidRDefault="00C14D1D" w:rsidP="00C14D1D">
      <w:pPr>
        <w:pStyle w:val="NormalWeb"/>
        <w:shd w:val="clear" w:color="auto" w:fill="FFFFFF"/>
        <w:spacing w:before="0" w:beforeAutospacing="0" w:after="300" w:afterAutospacing="0"/>
        <w:textAlignment w:val="baseline"/>
        <w:rPr>
          <w:ins w:id="101" w:author="Unknown"/>
          <w:rFonts w:ascii="Arial" w:hAnsi="Arial" w:cs="Arial"/>
          <w:color w:val="4D4D4D"/>
          <w:spacing w:val="3"/>
          <w:sz w:val="23"/>
          <w:szCs w:val="23"/>
        </w:rPr>
      </w:pPr>
      <w:ins w:id="102"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103" w:author="Unknown"/>
          <w:rFonts w:ascii="Arial" w:hAnsi="Arial" w:cs="Arial"/>
          <w:color w:val="444444"/>
          <w:spacing w:val="3"/>
          <w:sz w:val="26"/>
          <w:szCs w:val="26"/>
        </w:rPr>
      </w:pPr>
      <w:proofErr w:type="gramStart"/>
      <w:ins w:id="104" w:author="Unknown">
        <w:r>
          <w:rPr>
            <w:rFonts w:ascii="Arial" w:hAnsi="Arial" w:cs="Arial"/>
            <w:color w:val="444444"/>
            <w:spacing w:val="3"/>
            <w:sz w:val="26"/>
            <w:szCs w:val="26"/>
          </w:rPr>
          <w:t>Q-14.</w:t>
        </w:r>
        <w:proofErr w:type="gramEnd"/>
        <w:r>
          <w:rPr>
            <w:rFonts w:ascii="Arial" w:hAnsi="Arial" w:cs="Arial"/>
            <w:color w:val="444444"/>
            <w:spacing w:val="3"/>
            <w:sz w:val="26"/>
            <w:szCs w:val="26"/>
          </w:rPr>
          <w:t xml:space="preserve"> Write an SQL query to print details of workers excluding first names, “</w:t>
        </w:r>
        <w:proofErr w:type="spellStart"/>
        <w:r>
          <w:rPr>
            <w:rFonts w:ascii="Arial" w:hAnsi="Arial" w:cs="Arial"/>
            <w:color w:val="444444"/>
            <w:spacing w:val="3"/>
            <w:sz w:val="26"/>
            <w:szCs w:val="26"/>
          </w:rPr>
          <w:t>Vipul</w:t>
        </w:r>
        <w:proofErr w:type="spellEnd"/>
        <w:r>
          <w:rPr>
            <w:rFonts w:ascii="Arial" w:hAnsi="Arial" w:cs="Arial"/>
            <w:color w:val="444444"/>
            <w:spacing w:val="3"/>
            <w:sz w:val="26"/>
            <w:szCs w:val="26"/>
          </w:rPr>
          <w:t>” and “</w:t>
        </w:r>
        <w:proofErr w:type="spellStart"/>
        <w:r>
          <w:rPr>
            <w:rFonts w:ascii="Arial" w:hAnsi="Arial" w:cs="Arial"/>
            <w:color w:val="444444"/>
            <w:spacing w:val="3"/>
            <w:sz w:val="26"/>
            <w:szCs w:val="26"/>
          </w:rPr>
          <w:t>Satish</w:t>
        </w:r>
        <w:proofErr w:type="spellEnd"/>
        <w:r>
          <w:rPr>
            <w:rFonts w:ascii="Arial" w:hAnsi="Arial" w:cs="Arial"/>
            <w:color w:val="444444"/>
            <w:spacing w:val="3"/>
            <w:sz w:val="26"/>
            <w:szCs w:val="26"/>
          </w:rPr>
          <w:t>” from Worker table.</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105" w:author="Unknown"/>
          <w:rFonts w:ascii="Arial" w:hAnsi="Arial" w:cs="Arial"/>
          <w:color w:val="4D4D4D"/>
          <w:spacing w:val="3"/>
          <w:sz w:val="23"/>
          <w:szCs w:val="23"/>
        </w:rPr>
      </w:pPr>
      <w:proofErr w:type="gramStart"/>
      <w:ins w:id="106"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107" w:author="Unknown"/>
          <w:rFonts w:ascii="Arial" w:hAnsi="Arial" w:cs="Arial"/>
          <w:color w:val="4D4D4D"/>
          <w:spacing w:val="3"/>
          <w:sz w:val="23"/>
          <w:szCs w:val="23"/>
        </w:rPr>
      </w:pPr>
      <w:ins w:id="108"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109" w:author="Unknown"/>
          <w:spacing w:val="3"/>
          <w:sz w:val="24"/>
          <w:szCs w:val="24"/>
        </w:rPr>
      </w:pPr>
      <w:ins w:id="110" w:author="Unknown">
        <w:r>
          <w:rPr>
            <w:spacing w:val="3"/>
            <w:sz w:val="24"/>
            <w:szCs w:val="24"/>
          </w:rPr>
          <w:t>Select * from Worker where FIRST_NAME not in ('</w:t>
        </w:r>
        <w:proofErr w:type="spellStart"/>
        <w:r>
          <w:rPr>
            <w:spacing w:val="3"/>
            <w:sz w:val="24"/>
            <w:szCs w:val="24"/>
          </w:rPr>
          <w:t>Vipul</w:t>
        </w:r>
        <w:proofErr w:type="spellEnd"/>
        <w:r>
          <w:rPr>
            <w:spacing w:val="3"/>
            <w:sz w:val="24"/>
            <w:szCs w:val="24"/>
          </w:rPr>
          <w:t>','</w:t>
        </w:r>
        <w:proofErr w:type="spellStart"/>
        <w:r>
          <w:rPr>
            <w:spacing w:val="3"/>
            <w:sz w:val="24"/>
            <w:szCs w:val="24"/>
          </w:rPr>
          <w:t>Satish</w:t>
        </w:r>
        <w:proofErr w:type="spellEnd"/>
        <w:r>
          <w:rPr>
            <w:spacing w:val="3"/>
            <w:sz w:val="24"/>
            <w:szCs w:val="24"/>
          </w:rPr>
          <w:t>');</w:t>
        </w:r>
      </w:ins>
    </w:p>
    <w:p w:rsidR="00C14D1D" w:rsidRDefault="00C14D1D" w:rsidP="00C14D1D">
      <w:pPr>
        <w:pStyle w:val="NormalWeb"/>
        <w:shd w:val="clear" w:color="auto" w:fill="FFFFFF"/>
        <w:spacing w:before="0" w:beforeAutospacing="0" w:after="300" w:afterAutospacing="0"/>
        <w:textAlignment w:val="baseline"/>
        <w:rPr>
          <w:ins w:id="111" w:author="Unknown"/>
          <w:rFonts w:ascii="Arial" w:hAnsi="Arial" w:cs="Arial"/>
          <w:color w:val="4D4D4D"/>
          <w:spacing w:val="3"/>
          <w:sz w:val="23"/>
          <w:szCs w:val="23"/>
        </w:rPr>
      </w:pPr>
      <w:ins w:id="112"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113" w:author="Unknown"/>
          <w:rFonts w:ascii="Arial" w:hAnsi="Arial" w:cs="Arial"/>
          <w:color w:val="444444"/>
          <w:spacing w:val="3"/>
          <w:sz w:val="26"/>
          <w:szCs w:val="26"/>
        </w:rPr>
      </w:pPr>
      <w:proofErr w:type="gramStart"/>
      <w:ins w:id="114" w:author="Unknown">
        <w:r>
          <w:rPr>
            <w:rFonts w:ascii="Arial" w:hAnsi="Arial" w:cs="Arial"/>
            <w:color w:val="444444"/>
            <w:spacing w:val="3"/>
            <w:sz w:val="26"/>
            <w:szCs w:val="26"/>
          </w:rPr>
          <w:lastRenderedPageBreak/>
          <w:t>Q-15.</w:t>
        </w:r>
        <w:proofErr w:type="gramEnd"/>
        <w:r>
          <w:rPr>
            <w:rFonts w:ascii="Arial" w:hAnsi="Arial" w:cs="Arial"/>
            <w:color w:val="444444"/>
            <w:spacing w:val="3"/>
            <w:sz w:val="26"/>
            <w:szCs w:val="26"/>
          </w:rPr>
          <w:t xml:space="preserve"> Write an SQL query to print details of Workers with DEPARTMENT name as “Admin”.</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DA25AC"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r>
        <w:rPr>
          <w:rStyle w:val="Strong"/>
          <w:rFonts w:ascii="inherit" w:hAnsi="inherit" w:cs="Arial"/>
          <w:color w:val="4D4D4D"/>
          <w:spacing w:val="3"/>
          <w:sz w:val="23"/>
          <w:szCs w:val="23"/>
          <w:bdr w:val="none" w:sz="0" w:space="0" w:color="auto" w:frame="1"/>
        </w:rPr>
        <w:t>Select * from worker</w:t>
      </w:r>
    </w:p>
    <w:p w:rsidR="00DA25AC" w:rsidRDefault="00DA25AC"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r>
        <w:rPr>
          <w:rStyle w:val="Strong"/>
          <w:rFonts w:ascii="inherit" w:hAnsi="inherit" w:cs="Arial"/>
          <w:color w:val="4D4D4D"/>
          <w:spacing w:val="3"/>
          <w:sz w:val="23"/>
          <w:szCs w:val="23"/>
          <w:bdr w:val="none" w:sz="0" w:space="0" w:color="auto" w:frame="1"/>
        </w:rPr>
        <w:t xml:space="preserve">Where </w:t>
      </w:r>
      <w:proofErr w:type="spellStart"/>
      <w:r>
        <w:rPr>
          <w:rStyle w:val="Strong"/>
          <w:rFonts w:ascii="inherit" w:hAnsi="inherit" w:cs="Arial"/>
          <w:color w:val="4D4D4D"/>
          <w:spacing w:val="3"/>
          <w:sz w:val="23"/>
          <w:szCs w:val="23"/>
          <w:bdr w:val="none" w:sz="0" w:space="0" w:color="auto" w:frame="1"/>
        </w:rPr>
        <w:t>deprtment</w:t>
      </w:r>
      <w:proofErr w:type="spellEnd"/>
      <w:r>
        <w:rPr>
          <w:rStyle w:val="Strong"/>
          <w:rFonts w:ascii="inherit" w:hAnsi="inherit" w:cs="Arial"/>
          <w:color w:val="4D4D4D"/>
          <w:spacing w:val="3"/>
          <w:sz w:val="23"/>
          <w:szCs w:val="23"/>
          <w:bdr w:val="none" w:sz="0" w:space="0" w:color="auto" w:frame="1"/>
        </w:rPr>
        <w:t>=’admin’;</w:t>
      </w:r>
    </w:p>
    <w:p w:rsidR="00DA25AC" w:rsidRDefault="00DA25AC" w:rsidP="00DA25AC">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r>
        <w:rPr>
          <w:rStyle w:val="Strong"/>
          <w:rFonts w:ascii="inherit" w:hAnsi="inherit" w:cs="Arial"/>
          <w:color w:val="4D4D4D"/>
          <w:spacing w:val="3"/>
          <w:sz w:val="23"/>
          <w:szCs w:val="23"/>
          <w:bdr w:val="none" w:sz="0" w:space="0" w:color="auto" w:frame="1"/>
        </w:rPr>
        <w:t>Select * from worker</w:t>
      </w:r>
    </w:p>
    <w:p w:rsidR="00DA25AC" w:rsidRDefault="00DA25AC" w:rsidP="00DA25AC">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r>
        <w:rPr>
          <w:rStyle w:val="Strong"/>
          <w:rFonts w:ascii="inherit" w:hAnsi="inherit" w:cs="Arial"/>
          <w:color w:val="4D4D4D"/>
          <w:spacing w:val="3"/>
          <w:sz w:val="23"/>
          <w:szCs w:val="23"/>
          <w:bdr w:val="none" w:sz="0" w:space="0" w:color="auto" w:frame="1"/>
        </w:rPr>
        <w:t xml:space="preserve">Where </w:t>
      </w:r>
      <w:proofErr w:type="spellStart"/>
      <w:r>
        <w:rPr>
          <w:rStyle w:val="Strong"/>
          <w:rFonts w:ascii="inherit" w:hAnsi="inherit" w:cs="Arial"/>
          <w:color w:val="4D4D4D"/>
          <w:spacing w:val="3"/>
          <w:sz w:val="23"/>
          <w:szCs w:val="23"/>
          <w:bdr w:val="none" w:sz="0" w:space="0" w:color="auto" w:frame="1"/>
        </w:rPr>
        <w:t>deprtment</w:t>
      </w:r>
      <w:proofErr w:type="spellEnd"/>
      <w:r>
        <w:rPr>
          <w:rStyle w:val="Strong"/>
          <w:rFonts w:ascii="inherit" w:hAnsi="inherit" w:cs="Arial"/>
          <w:color w:val="4D4D4D"/>
          <w:spacing w:val="3"/>
          <w:sz w:val="23"/>
          <w:szCs w:val="23"/>
          <w:bdr w:val="none" w:sz="0" w:space="0" w:color="auto" w:frame="1"/>
        </w:rPr>
        <w:t xml:space="preserve"> in (’admin’);</w:t>
      </w:r>
    </w:p>
    <w:p w:rsidR="00DA25AC" w:rsidRDefault="00DA25AC"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DA25AC" w:rsidRDefault="00DA25AC"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r>
        <w:rPr>
          <w:rStyle w:val="Strong"/>
          <w:rFonts w:ascii="inherit" w:hAnsi="inherit" w:cs="Arial"/>
          <w:color w:val="4D4D4D"/>
          <w:spacing w:val="3"/>
          <w:sz w:val="23"/>
          <w:szCs w:val="23"/>
          <w:bdr w:val="none" w:sz="0" w:space="0" w:color="auto" w:frame="1"/>
        </w:rPr>
        <w:t xml:space="preserve"> </w:t>
      </w: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115" w:author="Unknown"/>
          <w:rFonts w:ascii="Arial" w:hAnsi="Arial" w:cs="Arial"/>
          <w:color w:val="4D4D4D"/>
          <w:spacing w:val="3"/>
          <w:sz w:val="23"/>
          <w:szCs w:val="23"/>
        </w:rPr>
      </w:pPr>
      <w:proofErr w:type="gramStart"/>
      <w:ins w:id="116"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117" w:author="Unknown"/>
          <w:rFonts w:ascii="Arial" w:hAnsi="Arial" w:cs="Arial"/>
          <w:color w:val="4D4D4D"/>
          <w:spacing w:val="3"/>
          <w:sz w:val="23"/>
          <w:szCs w:val="23"/>
        </w:rPr>
      </w:pPr>
      <w:ins w:id="118"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119" w:author="Unknown"/>
          <w:spacing w:val="3"/>
          <w:sz w:val="24"/>
          <w:szCs w:val="24"/>
        </w:rPr>
      </w:pPr>
      <w:ins w:id="120" w:author="Unknown">
        <w:r>
          <w:rPr>
            <w:spacing w:val="3"/>
            <w:sz w:val="24"/>
            <w:szCs w:val="24"/>
          </w:rPr>
          <w:t>Select * from Worker where DEPARTMENT like 'Admin';</w:t>
        </w:r>
      </w:ins>
    </w:p>
    <w:p w:rsidR="00C14D1D" w:rsidRDefault="00C14D1D" w:rsidP="00C14D1D">
      <w:pPr>
        <w:pStyle w:val="NormalWeb"/>
        <w:shd w:val="clear" w:color="auto" w:fill="FFFFFF"/>
        <w:spacing w:before="0" w:beforeAutospacing="0" w:after="300" w:afterAutospacing="0"/>
        <w:textAlignment w:val="baseline"/>
        <w:rPr>
          <w:ins w:id="121" w:author="Unknown"/>
          <w:rFonts w:ascii="Arial" w:hAnsi="Arial" w:cs="Arial"/>
          <w:color w:val="4D4D4D"/>
          <w:spacing w:val="3"/>
          <w:sz w:val="23"/>
          <w:szCs w:val="23"/>
        </w:rPr>
      </w:pPr>
      <w:ins w:id="122"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C14D1D" w:rsidRDefault="00C14D1D" w:rsidP="00C14D1D">
      <w:pPr>
        <w:pStyle w:val="Heading4"/>
        <w:shd w:val="clear" w:color="auto" w:fill="FFFFFF"/>
        <w:spacing w:before="0" w:beforeAutospacing="0" w:after="300" w:afterAutospacing="0"/>
        <w:textAlignment w:val="baseline"/>
        <w:rPr>
          <w:ins w:id="123" w:author="Unknown"/>
          <w:rFonts w:ascii="Arial" w:hAnsi="Arial" w:cs="Arial"/>
          <w:color w:val="444444"/>
          <w:spacing w:val="3"/>
          <w:sz w:val="26"/>
          <w:szCs w:val="26"/>
        </w:rPr>
      </w:pPr>
      <w:proofErr w:type="gramStart"/>
      <w:ins w:id="124" w:author="Unknown">
        <w:r>
          <w:rPr>
            <w:rFonts w:ascii="Arial" w:hAnsi="Arial" w:cs="Arial"/>
            <w:color w:val="444444"/>
            <w:spacing w:val="3"/>
            <w:sz w:val="26"/>
            <w:szCs w:val="26"/>
          </w:rPr>
          <w:t>Q-16.</w:t>
        </w:r>
        <w:proofErr w:type="gramEnd"/>
        <w:r>
          <w:rPr>
            <w:rFonts w:ascii="Arial" w:hAnsi="Arial" w:cs="Arial"/>
            <w:color w:val="444444"/>
            <w:spacing w:val="3"/>
            <w:sz w:val="26"/>
            <w:szCs w:val="26"/>
          </w:rPr>
          <w:t xml:space="preserve"> Write an SQL query to print details of the Workers whose FIRST_NAME contains ‘a’.</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125" w:author="Unknown"/>
          <w:rFonts w:ascii="Arial" w:hAnsi="Arial" w:cs="Arial"/>
          <w:color w:val="4D4D4D"/>
          <w:spacing w:val="3"/>
          <w:sz w:val="23"/>
          <w:szCs w:val="23"/>
        </w:rPr>
      </w:pPr>
      <w:proofErr w:type="gramStart"/>
      <w:ins w:id="126"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127" w:author="Unknown"/>
          <w:rFonts w:ascii="Arial" w:hAnsi="Arial" w:cs="Arial"/>
          <w:color w:val="4D4D4D"/>
          <w:spacing w:val="3"/>
          <w:sz w:val="23"/>
          <w:szCs w:val="23"/>
        </w:rPr>
      </w:pPr>
      <w:ins w:id="128"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129" w:author="Unknown"/>
          <w:spacing w:val="3"/>
          <w:sz w:val="24"/>
          <w:szCs w:val="24"/>
        </w:rPr>
      </w:pPr>
      <w:ins w:id="130" w:author="Unknown">
        <w:r>
          <w:rPr>
            <w:spacing w:val="3"/>
            <w:sz w:val="24"/>
            <w:szCs w:val="24"/>
          </w:rPr>
          <w:t>Select * from Worker where FIRST_NAME like '%a%';</w:t>
        </w:r>
      </w:ins>
    </w:p>
    <w:p w:rsidR="00C14D1D" w:rsidRDefault="00C14D1D" w:rsidP="00C14D1D">
      <w:pPr>
        <w:pStyle w:val="NormalWeb"/>
        <w:shd w:val="clear" w:color="auto" w:fill="FFFFFF"/>
        <w:spacing w:before="0" w:beforeAutospacing="0" w:after="300" w:afterAutospacing="0"/>
        <w:textAlignment w:val="baseline"/>
        <w:rPr>
          <w:ins w:id="131" w:author="Unknown"/>
          <w:rFonts w:ascii="Arial" w:hAnsi="Arial" w:cs="Arial"/>
          <w:color w:val="4D4D4D"/>
          <w:spacing w:val="3"/>
          <w:sz w:val="23"/>
          <w:szCs w:val="23"/>
        </w:rPr>
      </w:pPr>
      <w:ins w:id="132"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133" w:author="Unknown"/>
          <w:rFonts w:ascii="Arial" w:hAnsi="Arial" w:cs="Arial"/>
          <w:color w:val="444444"/>
          <w:spacing w:val="3"/>
          <w:sz w:val="26"/>
          <w:szCs w:val="26"/>
        </w:rPr>
      </w:pPr>
      <w:proofErr w:type="gramStart"/>
      <w:ins w:id="134" w:author="Unknown">
        <w:r>
          <w:rPr>
            <w:rFonts w:ascii="Arial" w:hAnsi="Arial" w:cs="Arial"/>
            <w:color w:val="444444"/>
            <w:spacing w:val="3"/>
            <w:sz w:val="26"/>
            <w:szCs w:val="26"/>
          </w:rPr>
          <w:t>Q-17.</w:t>
        </w:r>
        <w:proofErr w:type="gramEnd"/>
        <w:r>
          <w:rPr>
            <w:rFonts w:ascii="Arial" w:hAnsi="Arial" w:cs="Arial"/>
            <w:color w:val="444444"/>
            <w:spacing w:val="3"/>
            <w:sz w:val="26"/>
            <w:szCs w:val="26"/>
          </w:rPr>
          <w:t xml:space="preserve"> Write an SQL query to print details of the Workers whose FIRST_NAME ends with ‘a’.</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135" w:author="Unknown"/>
          <w:rFonts w:ascii="Arial" w:hAnsi="Arial" w:cs="Arial"/>
          <w:color w:val="4D4D4D"/>
          <w:spacing w:val="3"/>
          <w:sz w:val="23"/>
          <w:szCs w:val="23"/>
        </w:rPr>
      </w:pPr>
      <w:proofErr w:type="gramStart"/>
      <w:ins w:id="136"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137" w:author="Unknown"/>
          <w:rFonts w:ascii="Arial" w:hAnsi="Arial" w:cs="Arial"/>
          <w:color w:val="4D4D4D"/>
          <w:spacing w:val="3"/>
          <w:sz w:val="23"/>
          <w:szCs w:val="23"/>
        </w:rPr>
      </w:pPr>
      <w:ins w:id="138"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139" w:author="Unknown"/>
          <w:spacing w:val="3"/>
          <w:sz w:val="24"/>
          <w:szCs w:val="24"/>
        </w:rPr>
      </w:pPr>
      <w:ins w:id="140" w:author="Unknown">
        <w:r>
          <w:rPr>
            <w:spacing w:val="3"/>
            <w:sz w:val="24"/>
            <w:szCs w:val="24"/>
          </w:rPr>
          <w:t>Select * from Worker where FIRST_NAME like '%a';</w:t>
        </w:r>
      </w:ins>
    </w:p>
    <w:p w:rsidR="00C14D1D" w:rsidRDefault="00C14D1D" w:rsidP="00C14D1D">
      <w:pPr>
        <w:pStyle w:val="NormalWeb"/>
        <w:shd w:val="clear" w:color="auto" w:fill="FFFFFF"/>
        <w:spacing w:before="0" w:beforeAutospacing="0" w:after="300" w:afterAutospacing="0"/>
        <w:textAlignment w:val="baseline"/>
        <w:rPr>
          <w:ins w:id="141" w:author="Unknown"/>
          <w:rFonts w:ascii="Arial" w:hAnsi="Arial" w:cs="Arial"/>
          <w:color w:val="4D4D4D"/>
          <w:spacing w:val="3"/>
          <w:sz w:val="23"/>
          <w:szCs w:val="23"/>
        </w:rPr>
      </w:pPr>
      <w:ins w:id="142"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143" w:author="Unknown"/>
          <w:rFonts w:ascii="Arial" w:hAnsi="Arial" w:cs="Arial"/>
          <w:color w:val="444444"/>
          <w:spacing w:val="3"/>
          <w:sz w:val="26"/>
          <w:szCs w:val="26"/>
        </w:rPr>
      </w:pPr>
      <w:proofErr w:type="gramStart"/>
      <w:ins w:id="144" w:author="Unknown">
        <w:r>
          <w:rPr>
            <w:rFonts w:ascii="Arial" w:hAnsi="Arial" w:cs="Arial"/>
            <w:color w:val="444444"/>
            <w:spacing w:val="3"/>
            <w:sz w:val="26"/>
            <w:szCs w:val="26"/>
          </w:rPr>
          <w:lastRenderedPageBreak/>
          <w:t>Q-18.</w:t>
        </w:r>
        <w:proofErr w:type="gramEnd"/>
        <w:r>
          <w:rPr>
            <w:rFonts w:ascii="Arial" w:hAnsi="Arial" w:cs="Arial"/>
            <w:color w:val="444444"/>
            <w:spacing w:val="3"/>
            <w:sz w:val="26"/>
            <w:szCs w:val="26"/>
          </w:rPr>
          <w:t xml:space="preserve"> Write an SQL query to print details of the Workers whose FIRST_NAME ends with ‘h’ and contains six alphabets.</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145" w:author="Unknown"/>
          <w:rFonts w:ascii="Arial" w:hAnsi="Arial" w:cs="Arial"/>
          <w:color w:val="4D4D4D"/>
          <w:spacing w:val="3"/>
          <w:sz w:val="23"/>
          <w:szCs w:val="23"/>
        </w:rPr>
      </w:pPr>
      <w:proofErr w:type="gramStart"/>
      <w:ins w:id="146"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147" w:author="Unknown"/>
          <w:rFonts w:ascii="Arial" w:hAnsi="Arial" w:cs="Arial"/>
          <w:color w:val="4D4D4D"/>
          <w:spacing w:val="3"/>
          <w:sz w:val="23"/>
          <w:szCs w:val="23"/>
        </w:rPr>
      </w:pPr>
      <w:ins w:id="148"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149" w:author="Unknown"/>
          <w:spacing w:val="3"/>
          <w:sz w:val="24"/>
          <w:szCs w:val="24"/>
        </w:rPr>
      </w:pPr>
      <w:ins w:id="150" w:author="Unknown">
        <w:r>
          <w:rPr>
            <w:spacing w:val="3"/>
            <w:sz w:val="24"/>
            <w:szCs w:val="24"/>
          </w:rPr>
          <w:t>Select * from Worker where FIRST_NAME like '_____h';</w:t>
        </w:r>
      </w:ins>
    </w:p>
    <w:p w:rsidR="00C14D1D" w:rsidRDefault="00C14D1D" w:rsidP="00C14D1D">
      <w:pPr>
        <w:pStyle w:val="NormalWeb"/>
        <w:shd w:val="clear" w:color="auto" w:fill="FFFFFF"/>
        <w:spacing w:before="0" w:beforeAutospacing="0" w:after="300" w:afterAutospacing="0"/>
        <w:textAlignment w:val="baseline"/>
        <w:rPr>
          <w:ins w:id="151" w:author="Unknown"/>
          <w:rFonts w:ascii="Arial" w:hAnsi="Arial" w:cs="Arial"/>
          <w:color w:val="4D4D4D"/>
          <w:spacing w:val="3"/>
          <w:sz w:val="23"/>
          <w:szCs w:val="23"/>
        </w:rPr>
      </w:pPr>
      <w:ins w:id="152"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153" w:author="Unknown"/>
          <w:rFonts w:ascii="Arial" w:hAnsi="Arial" w:cs="Arial"/>
          <w:color w:val="444444"/>
          <w:spacing w:val="3"/>
          <w:sz w:val="26"/>
          <w:szCs w:val="26"/>
        </w:rPr>
      </w:pPr>
      <w:proofErr w:type="gramStart"/>
      <w:ins w:id="154" w:author="Unknown">
        <w:r>
          <w:rPr>
            <w:rFonts w:ascii="Arial" w:hAnsi="Arial" w:cs="Arial"/>
            <w:color w:val="444444"/>
            <w:spacing w:val="3"/>
            <w:sz w:val="26"/>
            <w:szCs w:val="26"/>
          </w:rPr>
          <w:t>Q-19.</w:t>
        </w:r>
        <w:proofErr w:type="gramEnd"/>
        <w:r>
          <w:rPr>
            <w:rFonts w:ascii="Arial" w:hAnsi="Arial" w:cs="Arial"/>
            <w:color w:val="444444"/>
            <w:spacing w:val="3"/>
            <w:sz w:val="26"/>
            <w:szCs w:val="26"/>
          </w:rPr>
          <w:t xml:space="preserve"> Write an SQL query to print details of the Workers whose SALARY lies between 100000 and 500000.</w:t>
        </w:r>
      </w:ins>
    </w:p>
    <w:p w:rsidR="00C14D1D" w:rsidRDefault="00C14D1D" w:rsidP="00C14D1D">
      <w:pPr>
        <w:pStyle w:val="NormalWeb"/>
        <w:shd w:val="clear" w:color="auto" w:fill="FFFFFF"/>
        <w:spacing w:before="0" w:beforeAutospacing="0" w:after="0" w:afterAutospacing="0"/>
        <w:textAlignment w:val="baseline"/>
        <w:rPr>
          <w:ins w:id="155" w:author="Unknown"/>
          <w:rFonts w:ascii="Arial" w:hAnsi="Arial" w:cs="Arial"/>
          <w:color w:val="4D4D4D"/>
          <w:spacing w:val="3"/>
          <w:sz w:val="23"/>
          <w:szCs w:val="23"/>
        </w:rPr>
      </w:pPr>
      <w:proofErr w:type="gramStart"/>
      <w:ins w:id="156"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157" w:author="Unknown"/>
          <w:rFonts w:ascii="Arial" w:hAnsi="Arial" w:cs="Arial"/>
          <w:color w:val="4D4D4D"/>
          <w:spacing w:val="3"/>
          <w:sz w:val="23"/>
          <w:szCs w:val="23"/>
        </w:rPr>
      </w:pPr>
      <w:ins w:id="158"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159" w:author="Unknown"/>
          <w:spacing w:val="3"/>
          <w:sz w:val="24"/>
          <w:szCs w:val="24"/>
        </w:rPr>
      </w:pPr>
      <w:ins w:id="160" w:author="Unknown">
        <w:r>
          <w:rPr>
            <w:spacing w:val="3"/>
            <w:sz w:val="24"/>
            <w:szCs w:val="24"/>
          </w:rPr>
          <w:t>Select * from Worker where SALARY between 100000 and 500000;</w:t>
        </w:r>
      </w:ins>
    </w:p>
    <w:p w:rsidR="00C14D1D" w:rsidRDefault="00C14D1D" w:rsidP="00C14D1D">
      <w:pPr>
        <w:pStyle w:val="NormalWeb"/>
        <w:shd w:val="clear" w:color="auto" w:fill="FFFFFF"/>
        <w:spacing w:before="0" w:beforeAutospacing="0" w:after="300" w:afterAutospacing="0"/>
        <w:textAlignment w:val="baseline"/>
        <w:rPr>
          <w:ins w:id="161" w:author="Unknown"/>
          <w:rFonts w:ascii="Arial" w:hAnsi="Arial" w:cs="Arial"/>
          <w:color w:val="4D4D4D"/>
          <w:spacing w:val="3"/>
          <w:sz w:val="23"/>
          <w:szCs w:val="23"/>
        </w:rPr>
      </w:pPr>
      <w:ins w:id="162" w:author="Unknown">
        <w:r>
          <w:rPr>
            <w:rFonts w:ascii="Arial" w:hAnsi="Arial" w:cs="Arial"/>
            <w:color w:val="4D4D4D"/>
            <w:spacing w:val="3"/>
            <w:sz w:val="23"/>
            <w:szCs w:val="23"/>
          </w:rPr>
          <w:t> </w:t>
        </w:r>
      </w:ins>
    </w:p>
    <w:p w:rsidR="00C14D1D" w:rsidRDefault="00C14D1D" w:rsidP="00C14D1D">
      <w:pPr>
        <w:pStyle w:val="Heading4"/>
        <w:shd w:val="clear" w:color="auto" w:fill="FFFFFF"/>
        <w:spacing w:before="0" w:beforeAutospacing="0" w:after="300" w:afterAutospacing="0"/>
        <w:textAlignment w:val="baseline"/>
        <w:rPr>
          <w:ins w:id="163" w:author="Unknown"/>
          <w:rFonts w:ascii="Arial" w:hAnsi="Arial" w:cs="Arial"/>
          <w:color w:val="444444"/>
          <w:spacing w:val="3"/>
          <w:sz w:val="26"/>
          <w:szCs w:val="26"/>
        </w:rPr>
      </w:pPr>
      <w:proofErr w:type="gramStart"/>
      <w:ins w:id="164" w:author="Unknown">
        <w:r>
          <w:rPr>
            <w:rFonts w:ascii="Arial" w:hAnsi="Arial" w:cs="Arial"/>
            <w:color w:val="444444"/>
            <w:spacing w:val="3"/>
            <w:sz w:val="26"/>
            <w:szCs w:val="26"/>
          </w:rPr>
          <w:t>Q-20.</w:t>
        </w:r>
        <w:proofErr w:type="gramEnd"/>
        <w:r>
          <w:rPr>
            <w:rFonts w:ascii="Arial" w:hAnsi="Arial" w:cs="Arial"/>
            <w:color w:val="444444"/>
            <w:spacing w:val="3"/>
            <w:sz w:val="26"/>
            <w:szCs w:val="26"/>
          </w:rPr>
          <w:t xml:space="preserve"> Write an SQL query to print details of the Workers who have joined in Feb’2014.</w:t>
        </w:r>
      </w:ins>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B924AB"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r>
        <w:rPr>
          <w:rStyle w:val="Strong"/>
          <w:rFonts w:ascii="inherit" w:hAnsi="inherit" w:cs="Arial"/>
          <w:color w:val="4D4D4D"/>
          <w:spacing w:val="3"/>
          <w:sz w:val="23"/>
          <w:szCs w:val="23"/>
          <w:bdr w:val="none" w:sz="0" w:space="0" w:color="auto" w:frame="1"/>
        </w:rPr>
        <w:t xml:space="preserve">Select * from worker </w:t>
      </w:r>
    </w:p>
    <w:p w:rsidR="00B924AB" w:rsidRDefault="00B924AB"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r>
        <w:rPr>
          <w:rStyle w:val="Strong"/>
          <w:rFonts w:ascii="inherit" w:hAnsi="inherit" w:cs="Arial"/>
          <w:color w:val="4D4D4D"/>
          <w:spacing w:val="3"/>
          <w:sz w:val="23"/>
          <w:szCs w:val="23"/>
          <w:bdr w:val="none" w:sz="0" w:space="0" w:color="auto" w:frame="1"/>
        </w:rPr>
        <w:t xml:space="preserve">Where </w:t>
      </w:r>
      <w:proofErr w:type="spellStart"/>
      <w:r>
        <w:rPr>
          <w:rStyle w:val="Strong"/>
          <w:rFonts w:ascii="inherit" w:hAnsi="inherit" w:cs="Arial"/>
          <w:color w:val="4D4D4D"/>
          <w:spacing w:val="3"/>
          <w:sz w:val="23"/>
          <w:szCs w:val="23"/>
          <w:bdr w:val="none" w:sz="0" w:space="0" w:color="auto" w:frame="1"/>
        </w:rPr>
        <w:t>joining_date</w:t>
      </w:r>
      <w:proofErr w:type="spellEnd"/>
      <w:r>
        <w:rPr>
          <w:rStyle w:val="Strong"/>
          <w:rFonts w:ascii="inherit" w:hAnsi="inherit" w:cs="Arial"/>
          <w:color w:val="4D4D4D"/>
          <w:spacing w:val="3"/>
          <w:sz w:val="23"/>
          <w:szCs w:val="23"/>
          <w:bdr w:val="none" w:sz="0" w:space="0" w:color="auto" w:frame="1"/>
        </w:rPr>
        <w:t xml:space="preserve"> = ‘2014-02-</w:t>
      </w:r>
      <w:r w:rsidR="00691DBF">
        <w:rPr>
          <w:rStyle w:val="Strong"/>
          <w:rFonts w:ascii="inherit" w:hAnsi="inherit" w:cs="Arial"/>
          <w:color w:val="4D4D4D"/>
          <w:spacing w:val="3"/>
          <w:sz w:val="23"/>
          <w:szCs w:val="23"/>
          <w:bdr w:val="none" w:sz="0" w:space="0" w:color="auto" w:frame="1"/>
        </w:rPr>
        <w:t>%</w:t>
      </w:r>
      <w:r>
        <w:rPr>
          <w:rStyle w:val="Strong"/>
          <w:rFonts w:ascii="inherit" w:hAnsi="inherit" w:cs="Arial"/>
          <w:color w:val="4D4D4D"/>
          <w:spacing w:val="3"/>
          <w:sz w:val="23"/>
          <w:szCs w:val="23"/>
          <w:bdr w:val="none" w:sz="0" w:space="0" w:color="auto" w:frame="1"/>
        </w:rPr>
        <w:t>’;</w:t>
      </w: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C14D1D" w:rsidRDefault="00C14D1D" w:rsidP="00C14D1D">
      <w:pPr>
        <w:pStyle w:val="NormalWeb"/>
        <w:shd w:val="clear" w:color="auto" w:fill="FFFFFF"/>
        <w:spacing w:before="0" w:beforeAutospacing="0" w:after="0" w:afterAutospacing="0"/>
        <w:textAlignment w:val="baseline"/>
        <w:rPr>
          <w:ins w:id="165" w:author="Unknown"/>
          <w:rFonts w:ascii="Arial" w:hAnsi="Arial" w:cs="Arial"/>
          <w:color w:val="4D4D4D"/>
          <w:spacing w:val="3"/>
          <w:sz w:val="23"/>
          <w:szCs w:val="23"/>
        </w:rPr>
      </w:pPr>
      <w:proofErr w:type="gramStart"/>
      <w:ins w:id="166" w:author="Unknown">
        <w:r>
          <w:rPr>
            <w:rStyle w:val="Strong"/>
            <w:rFonts w:ascii="inherit" w:hAnsi="inherit" w:cs="Arial"/>
            <w:color w:val="4D4D4D"/>
            <w:spacing w:val="3"/>
            <w:sz w:val="23"/>
            <w:szCs w:val="23"/>
            <w:bdr w:val="none" w:sz="0" w:space="0" w:color="auto" w:frame="1"/>
          </w:rPr>
          <w:t>Ans.</w:t>
        </w:r>
        <w:proofErr w:type="gramEnd"/>
      </w:ins>
    </w:p>
    <w:p w:rsidR="00C14D1D" w:rsidRDefault="00C14D1D" w:rsidP="00C14D1D">
      <w:pPr>
        <w:pStyle w:val="NormalWeb"/>
        <w:shd w:val="clear" w:color="auto" w:fill="FFFFFF"/>
        <w:spacing w:before="0" w:beforeAutospacing="0" w:after="300" w:afterAutospacing="0"/>
        <w:textAlignment w:val="baseline"/>
        <w:rPr>
          <w:ins w:id="167" w:author="Unknown"/>
          <w:rFonts w:ascii="Arial" w:hAnsi="Arial" w:cs="Arial"/>
          <w:color w:val="4D4D4D"/>
          <w:spacing w:val="3"/>
          <w:sz w:val="23"/>
          <w:szCs w:val="23"/>
        </w:rPr>
      </w:pPr>
      <w:ins w:id="168" w:author="Unknown">
        <w:r>
          <w:rPr>
            <w:rFonts w:ascii="Arial" w:hAnsi="Arial" w:cs="Arial"/>
            <w:color w:val="4D4D4D"/>
            <w:spacing w:val="3"/>
            <w:sz w:val="23"/>
            <w:szCs w:val="23"/>
          </w:rPr>
          <w:t>The required query is:</w:t>
        </w:r>
      </w:ins>
    </w:p>
    <w:p w:rsidR="00C14D1D" w:rsidRDefault="00C14D1D" w:rsidP="00C14D1D">
      <w:pPr>
        <w:pStyle w:val="HTMLPreformatted"/>
        <w:spacing w:before="300" w:after="300"/>
        <w:textAlignment w:val="baseline"/>
        <w:rPr>
          <w:ins w:id="169" w:author="Unknown"/>
          <w:spacing w:val="3"/>
          <w:sz w:val="24"/>
          <w:szCs w:val="24"/>
        </w:rPr>
      </w:pPr>
      <w:ins w:id="170" w:author="Unknown">
        <w:r>
          <w:rPr>
            <w:spacing w:val="3"/>
            <w:sz w:val="24"/>
            <w:szCs w:val="24"/>
          </w:rPr>
          <w:t xml:space="preserve">Select * from Worker where </w:t>
        </w:r>
        <w:proofErr w:type="gramStart"/>
        <w:r>
          <w:rPr>
            <w:spacing w:val="3"/>
            <w:sz w:val="24"/>
            <w:szCs w:val="24"/>
          </w:rPr>
          <w:t>year(</w:t>
        </w:r>
        <w:proofErr w:type="gramEnd"/>
        <w:r>
          <w:rPr>
            <w:spacing w:val="3"/>
            <w:sz w:val="24"/>
            <w:szCs w:val="24"/>
          </w:rPr>
          <w:t>JOINING_DATE) = 2014 and month(JOINING_DATE) = 2;</w:t>
        </w:r>
      </w:ins>
    </w:p>
    <w:p w:rsidR="00C14D1D" w:rsidRDefault="00C14D1D" w:rsidP="00C14D1D">
      <w:pPr>
        <w:pStyle w:val="NormalWeb"/>
        <w:shd w:val="clear" w:color="auto" w:fill="FFFFFF"/>
        <w:spacing w:before="0" w:beforeAutospacing="0" w:after="300" w:afterAutospacing="0"/>
        <w:textAlignment w:val="baseline"/>
        <w:rPr>
          <w:ins w:id="171" w:author="Unknown"/>
          <w:rFonts w:ascii="Arial" w:hAnsi="Arial" w:cs="Arial"/>
          <w:color w:val="4D4D4D"/>
          <w:spacing w:val="3"/>
          <w:sz w:val="23"/>
          <w:szCs w:val="23"/>
        </w:rPr>
      </w:pPr>
      <w:ins w:id="172" w:author="Unknown">
        <w:r>
          <w:rPr>
            <w:rFonts w:ascii="Arial" w:hAnsi="Arial" w:cs="Arial"/>
            <w:color w:val="4D4D4D"/>
            <w:spacing w:val="3"/>
            <w:sz w:val="23"/>
            <w:szCs w:val="23"/>
          </w:rPr>
          <w:t> </w:t>
        </w:r>
      </w:ins>
    </w:p>
    <w:p w:rsidR="00C14D1D" w:rsidRDefault="00C14D1D"/>
    <w:p w:rsidR="002E3801" w:rsidRDefault="002E3801" w:rsidP="002E3801">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Q-21.</w:t>
      </w:r>
      <w:proofErr w:type="gramEnd"/>
      <w:r>
        <w:rPr>
          <w:rFonts w:ascii="Arial" w:hAnsi="Arial" w:cs="Arial"/>
          <w:color w:val="444444"/>
          <w:spacing w:val="3"/>
          <w:sz w:val="26"/>
          <w:szCs w:val="26"/>
        </w:rPr>
        <w:t xml:space="preserve"> Write an SQL query to fetch the count of employees working in the department ‘Admin’.</w:t>
      </w:r>
    </w:p>
    <w:p w:rsidR="00691DBF" w:rsidRDefault="00691DBF" w:rsidP="002E3801">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lastRenderedPageBreak/>
        <w:t xml:space="preserve">Select </w:t>
      </w:r>
      <w:proofErr w:type="gramStart"/>
      <w:r>
        <w:rPr>
          <w:rFonts w:ascii="Arial" w:hAnsi="Arial" w:cs="Arial"/>
          <w:color w:val="444444"/>
          <w:spacing w:val="3"/>
          <w:sz w:val="26"/>
          <w:szCs w:val="26"/>
        </w:rPr>
        <w:t>count(</w:t>
      </w:r>
      <w:proofErr w:type="gramEnd"/>
      <w:r>
        <w:rPr>
          <w:rFonts w:ascii="Arial" w:hAnsi="Arial" w:cs="Arial"/>
          <w:color w:val="444444"/>
          <w:spacing w:val="3"/>
          <w:sz w:val="26"/>
          <w:szCs w:val="26"/>
        </w:rPr>
        <w:t>) from worker where department =’admin’;</w:t>
      </w:r>
    </w:p>
    <w:p w:rsidR="002E3801" w:rsidRDefault="002E3801" w:rsidP="002E3801">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2E3801" w:rsidRDefault="002E3801" w:rsidP="002E3801">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2E3801" w:rsidRDefault="00691DBF" w:rsidP="002E3801">
      <w:pPr>
        <w:pStyle w:val="HTMLPreformatted"/>
        <w:spacing w:before="300" w:after="300"/>
        <w:textAlignment w:val="baseline"/>
        <w:rPr>
          <w:spacing w:val="3"/>
          <w:sz w:val="24"/>
          <w:szCs w:val="24"/>
        </w:rPr>
      </w:pPr>
      <w:r>
        <w:rPr>
          <w:spacing w:val="3"/>
          <w:sz w:val="24"/>
          <w:szCs w:val="24"/>
        </w:rPr>
        <w:t xml:space="preserve">SELECT </w:t>
      </w:r>
      <w:proofErr w:type="gramStart"/>
      <w:r>
        <w:rPr>
          <w:spacing w:val="3"/>
          <w:sz w:val="24"/>
          <w:szCs w:val="24"/>
        </w:rPr>
        <w:t>COUNT(</w:t>
      </w:r>
      <w:proofErr w:type="gramEnd"/>
      <w:r w:rsidR="002E3801">
        <w:rPr>
          <w:spacing w:val="3"/>
          <w:sz w:val="24"/>
          <w:szCs w:val="24"/>
        </w:rPr>
        <w:t>) FROM worker WHERE DEPARTMENT = 'Admin';</w:t>
      </w:r>
    </w:p>
    <w:p w:rsidR="002E3801" w:rsidRDefault="002E3801" w:rsidP="002E3801">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2E3801" w:rsidRDefault="002E3801" w:rsidP="002E3801">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Q-22.</w:t>
      </w:r>
      <w:proofErr w:type="gramEnd"/>
      <w:r>
        <w:rPr>
          <w:rFonts w:ascii="Arial" w:hAnsi="Arial" w:cs="Arial"/>
          <w:color w:val="444444"/>
          <w:spacing w:val="3"/>
          <w:sz w:val="26"/>
          <w:szCs w:val="26"/>
        </w:rPr>
        <w:t xml:space="preserve"> Write an SQL query to fetch worker names with salaries &gt;= 50000 and &lt;= 100000.</w:t>
      </w:r>
    </w:p>
    <w:p w:rsidR="00044EFE" w:rsidRDefault="00044EFE" w:rsidP="002E3801">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SELECT  (</w:t>
      </w:r>
      <w:proofErr w:type="gramEnd"/>
      <w:r>
        <w:rPr>
          <w:rFonts w:ascii="Arial" w:hAnsi="Arial" w:cs="Arial"/>
          <w:color w:val="444444"/>
          <w:spacing w:val="3"/>
          <w:sz w:val="26"/>
          <w:szCs w:val="26"/>
        </w:rPr>
        <w:t>FIRSTNAME ||’  ‘|| LASTNME) AS WORKERNAME,SALARIES</w:t>
      </w:r>
    </w:p>
    <w:p w:rsidR="00044EFE" w:rsidRDefault="00044EFE" w:rsidP="002E3801">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FROM WORKER</w:t>
      </w:r>
    </w:p>
    <w:p w:rsidR="00044EFE" w:rsidRDefault="00044EFE" w:rsidP="002E3801">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WHERE SALARIES BETWEEN 50000 AND 100000</w:t>
      </w:r>
    </w:p>
    <w:p w:rsidR="00044EFE" w:rsidRDefault="00044EFE" w:rsidP="002E3801">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2E3801" w:rsidRDefault="002E3801" w:rsidP="002E3801">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2E3801" w:rsidRDefault="002E3801" w:rsidP="002E3801">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2E3801" w:rsidRDefault="002E3801" w:rsidP="002E3801">
      <w:pPr>
        <w:pStyle w:val="HTMLPreformatted"/>
        <w:spacing w:before="300" w:after="300"/>
        <w:textAlignment w:val="baseline"/>
        <w:rPr>
          <w:spacing w:val="3"/>
          <w:sz w:val="24"/>
          <w:szCs w:val="24"/>
        </w:rPr>
      </w:pPr>
      <w:r>
        <w:rPr>
          <w:spacing w:val="3"/>
          <w:sz w:val="24"/>
          <w:szCs w:val="24"/>
        </w:rPr>
        <w:t xml:space="preserve">SELECT </w:t>
      </w:r>
      <w:proofErr w:type="gramStart"/>
      <w:r>
        <w:rPr>
          <w:spacing w:val="3"/>
          <w:sz w:val="24"/>
          <w:szCs w:val="24"/>
        </w:rPr>
        <w:t>CONCAT(</w:t>
      </w:r>
      <w:proofErr w:type="gramEnd"/>
      <w:r>
        <w:rPr>
          <w:spacing w:val="3"/>
          <w:sz w:val="24"/>
          <w:szCs w:val="24"/>
        </w:rPr>
        <w:t xml:space="preserve">FIRST_NAME, ' ', LAST_NAME) As </w:t>
      </w:r>
      <w:proofErr w:type="spellStart"/>
      <w:r>
        <w:rPr>
          <w:spacing w:val="3"/>
          <w:sz w:val="24"/>
          <w:szCs w:val="24"/>
        </w:rPr>
        <w:t>Worker_Name</w:t>
      </w:r>
      <w:proofErr w:type="spellEnd"/>
      <w:r>
        <w:rPr>
          <w:spacing w:val="3"/>
          <w:sz w:val="24"/>
          <w:szCs w:val="24"/>
        </w:rPr>
        <w:t>, Salary</w:t>
      </w:r>
    </w:p>
    <w:p w:rsidR="002E3801" w:rsidRDefault="002E3801" w:rsidP="002E3801">
      <w:pPr>
        <w:pStyle w:val="HTMLPreformatted"/>
        <w:spacing w:before="300" w:after="300"/>
        <w:textAlignment w:val="baseline"/>
        <w:rPr>
          <w:spacing w:val="3"/>
          <w:sz w:val="24"/>
          <w:szCs w:val="24"/>
        </w:rPr>
      </w:pPr>
      <w:r>
        <w:rPr>
          <w:spacing w:val="3"/>
          <w:sz w:val="24"/>
          <w:szCs w:val="24"/>
        </w:rPr>
        <w:t xml:space="preserve">FROM worker </w:t>
      </w:r>
    </w:p>
    <w:p w:rsidR="002E3801" w:rsidRDefault="002E3801" w:rsidP="002E3801">
      <w:pPr>
        <w:pStyle w:val="HTMLPreformatted"/>
        <w:spacing w:before="300" w:after="300"/>
        <w:textAlignment w:val="baseline"/>
        <w:rPr>
          <w:spacing w:val="3"/>
          <w:sz w:val="24"/>
          <w:szCs w:val="24"/>
        </w:rPr>
      </w:pPr>
      <w:r>
        <w:rPr>
          <w:spacing w:val="3"/>
          <w:sz w:val="24"/>
          <w:szCs w:val="24"/>
        </w:rPr>
        <w:t xml:space="preserve">WHERE WORKER_ID IN </w:t>
      </w:r>
    </w:p>
    <w:p w:rsidR="002E3801" w:rsidRDefault="002E3801" w:rsidP="002E3801">
      <w:pPr>
        <w:pStyle w:val="HTMLPreformatted"/>
        <w:spacing w:before="300" w:after="300"/>
        <w:textAlignment w:val="baseline"/>
        <w:rPr>
          <w:spacing w:val="3"/>
          <w:sz w:val="24"/>
          <w:szCs w:val="24"/>
        </w:rPr>
      </w:pPr>
      <w:r>
        <w:rPr>
          <w:spacing w:val="3"/>
          <w:sz w:val="24"/>
          <w:szCs w:val="24"/>
        </w:rPr>
        <w:t xml:space="preserve">(SELECT WORKER_ID FROM worker </w:t>
      </w:r>
    </w:p>
    <w:p w:rsidR="002E3801" w:rsidRDefault="002E3801" w:rsidP="002E3801">
      <w:pPr>
        <w:pStyle w:val="HTMLPreformatted"/>
        <w:spacing w:before="300" w:after="300"/>
        <w:textAlignment w:val="baseline"/>
        <w:rPr>
          <w:spacing w:val="3"/>
          <w:sz w:val="24"/>
          <w:szCs w:val="24"/>
        </w:rPr>
      </w:pPr>
      <w:r>
        <w:rPr>
          <w:spacing w:val="3"/>
          <w:sz w:val="24"/>
          <w:szCs w:val="24"/>
        </w:rPr>
        <w:t>WHERE Salary BETWEEN 50000 AND 100000);</w:t>
      </w:r>
    </w:p>
    <w:p w:rsidR="002E3801" w:rsidRDefault="002E3801" w:rsidP="002E3801">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Q-23.</w:t>
      </w:r>
      <w:proofErr w:type="gramEnd"/>
      <w:r>
        <w:rPr>
          <w:rFonts w:ascii="Arial" w:hAnsi="Arial" w:cs="Arial"/>
          <w:color w:val="444444"/>
          <w:spacing w:val="3"/>
          <w:sz w:val="26"/>
          <w:szCs w:val="26"/>
        </w:rPr>
        <w:t xml:space="preserve"> Write an SQL query to fetch the no. of workers for each department in the descending order.</w:t>
      </w:r>
    </w:p>
    <w:p w:rsidR="002E3801" w:rsidRDefault="002E3801" w:rsidP="002E3801">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2E3801" w:rsidRDefault="002E3801" w:rsidP="002E3801">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2E3801" w:rsidRDefault="002E3801" w:rsidP="002E3801">
      <w:pPr>
        <w:pStyle w:val="HTMLPreformatted"/>
        <w:spacing w:before="300" w:after="300"/>
        <w:textAlignment w:val="baseline"/>
        <w:rPr>
          <w:spacing w:val="3"/>
          <w:sz w:val="24"/>
          <w:szCs w:val="24"/>
        </w:rPr>
      </w:pPr>
      <w:r>
        <w:rPr>
          <w:spacing w:val="3"/>
          <w:sz w:val="24"/>
          <w:szCs w:val="24"/>
        </w:rPr>
        <w:t xml:space="preserve">SELECT DEPARTMENT, </w:t>
      </w:r>
      <w:proofErr w:type="gramStart"/>
      <w:r>
        <w:rPr>
          <w:spacing w:val="3"/>
          <w:sz w:val="24"/>
          <w:szCs w:val="24"/>
        </w:rPr>
        <w:t>count(</w:t>
      </w:r>
      <w:proofErr w:type="gramEnd"/>
      <w:r>
        <w:rPr>
          <w:spacing w:val="3"/>
          <w:sz w:val="24"/>
          <w:szCs w:val="24"/>
        </w:rPr>
        <w:t xml:space="preserve">WORKER_ID) </w:t>
      </w:r>
      <w:proofErr w:type="spellStart"/>
      <w:r>
        <w:rPr>
          <w:spacing w:val="3"/>
          <w:sz w:val="24"/>
          <w:szCs w:val="24"/>
        </w:rPr>
        <w:t>No_Of_Workers</w:t>
      </w:r>
      <w:proofErr w:type="spellEnd"/>
      <w:r>
        <w:rPr>
          <w:spacing w:val="3"/>
          <w:sz w:val="24"/>
          <w:szCs w:val="24"/>
        </w:rPr>
        <w:t xml:space="preserve"> </w:t>
      </w:r>
    </w:p>
    <w:p w:rsidR="002E3801" w:rsidRDefault="002E3801" w:rsidP="002E3801">
      <w:pPr>
        <w:pStyle w:val="HTMLPreformatted"/>
        <w:spacing w:before="300" w:after="300"/>
        <w:textAlignment w:val="baseline"/>
        <w:rPr>
          <w:spacing w:val="3"/>
          <w:sz w:val="24"/>
          <w:szCs w:val="24"/>
        </w:rPr>
      </w:pPr>
      <w:r>
        <w:rPr>
          <w:spacing w:val="3"/>
          <w:sz w:val="24"/>
          <w:szCs w:val="24"/>
        </w:rPr>
        <w:t xml:space="preserve">FROM worker </w:t>
      </w:r>
    </w:p>
    <w:p w:rsidR="002E3801" w:rsidRDefault="002E3801" w:rsidP="002E3801">
      <w:pPr>
        <w:pStyle w:val="HTMLPreformatted"/>
        <w:spacing w:before="300" w:after="300"/>
        <w:textAlignment w:val="baseline"/>
        <w:rPr>
          <w:spacing w:val="3"/>
          <w:sz w:val="24"/>
          <w:szCs w:val="24"/>
        </w:rPr>
      </w:pPr>
      <w:r>
        <w:rPr>
          <w:spacing w:val="3"/>
          <w:sz w:val="24"/>
          <w:szCs w:val="24"/>
        </w:rPr>
        <w:t xml:space="preserve">GROUP BY DEPARTMENT </w:t>
      </w:r>
    </w:p>
    <w:p w:rsidR="002E3801" w:rsidRDefault="002E3801" w:rsidP="002E3801">
      <w:pPr>
        <w:pStyle w:val="HTMLPreformatted"/>
        <w:spacing w:before="300" w:after="300"/>
        <w:textAlignment w:val="baseline"/>
        <w:rPr>
          <w:spacing w:val="3"/>
          <w:sz w:val="24"/>
          <w:szCs w:val="24"/>
        </w:rPr>
      </w:pPr>
      <w:r>
        <w:rPr>
          <w:spacing w:val="3"/>
          <w:sz w:val="24"/>
          <w:szCs w:val="24"/>
        </w:rPr>
        <w:t xml:space="preserve">ORDER BY </w:t>
      </w:r>
      <w:proofErr w:type="spellStart"/>
      <w:r>
        <w:rPr>
          <w:spacing w:val="3"/>
          <w:sz w:val="24"/>
          <w:szCs w:val="24"/>
        </w:rPr>
        <w:t>No_Of_Workers</w:t>
      </w:r>
      <w:proofErr w:type="spellEnd"/>
      <w:r>
        <w:rPr>
          <w:spacing w:val="3"/>
          <w:sz w:val="24"/>
          <w:szCs w:val="24"/>
        </w:rPr>
        <w:t xml:space="preserve"> DESC;</w:t>
      </w:r>
    </w:p>
    <w:p w:rsidR="00702FDB" w:rsidRDefault="00702FDB" w:rsidP="00702FDB">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lastRenderedPageBreak/>
        <w:t>24</w:t>
      </w:r>
      <w:proofErr w:type="gramStart"/>
      <w:r>
        <w:rPr>
          <w:rFonts w:ascii="Arial" w:hAnsi="Arial" w:cs="Arial"/>
          <w:color w:val="444444"/>
          <w:spacing w:val="3"/>
          <w:sz w:val="26"/>
          <w:szCs w:val="26"/>
        </w:rPr>
        <w:t>.Write</w:t>
      </w:r>
      <w:proofErr w:type="gramEnd"/>
      <w:r>
        <w:rPr>
          <w:rFonts w:ascii="Arial" w:hAnsi="Arial" w:cs="Arial"/>
          <w:color w:val="444444"/>
          <w:spacing w:val="3"/>
          <w:sz w:val="26"/>
          <w:szCs w:val="26"/>
        </w:rPr>
        <w:t xml:space="preserve"> an SQL query to show the top n (say 10) records of a table.</w:t>
      </w:r>
    </w:p>
    <w:p w:rsidR="00702FDB" w:rsidRDefault="00702FDB" w:rsidP="00702FDB">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702FDB" w:rsidRDefault="00702FDB" w:rsidP="00702FDB">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 MySQL query will return the top n records using the LIMIT method:</w:t>
      </w:r>
    </w:p>
    <w:p w:rsidR="00702FDB" w:rsidRDefault="00702FDB" w:rsidP="00702FDB">
      <w:pPr>
        <w:pStyle w:val="HTMLPreformatted"/>
        <w:spacing w:before="300" w:after="300"/>
        <w:textAlignment w:val="baseline"/>
        <w:rPr>
          <w:spacing w:val="3"/>
          <w:sz w:val="24"/>
          <w:szCs w:val="24"/>
        </w:rPr>
      </w:pPr>
      <w:r>
        <w:rPr>
          <w:spacing w:val="3"/>
          <w:sz w:val="24"/>
          <w:szCs w:val="24"/>
        </w:rPr>
        <w:t>SELECT * FROM Worker ORDER BY Salary DESC LIMIT 10;</w:t>
      </w:r>
    </w:p>
    <w:p w:rsidR="00B11E21" w:rsidRDefault="00B11E21" w:rsidP="00B11E21">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B11E21" w:rsidRDefault="00B11E21" w:rsidP="00B11E21">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fetch the list of employees with the same salary.</w:t>
      </w:r>
    </w:p>
    <w:p w:rsidR="00B11E21" w:rsidRDefault="00B11E21" w:rsidP="00B11E21">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B11E21" w:rsidRDefault="00B11E21" w:rsidP="00B11E21">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1C614D" w:rsidRDefault="001C614D" w:rsidP="00B11E21">
      <w:pPr>
        <w:pStyle w:val="HTMLPreformatted"/>
        <w:spacing w:before="300" w:after="300"/>
        <w:textAlignment w:val="baseline"/>
        <w:rPr>
          <w:spacing w:val="3"/>
          <w:sz w:val="24"/>
          <w:szCs w:val="24"/>
        </w:rPr>
      </w:pPr>
    </w:p>
    <w:p w:rsidR="001C614D" w:rsidRDefault="001C614D" w:rsidP="00B11E21">
      <w:pPr>
        <w:pStyle w:val="HTMLPreformatted"/>
        <w:spacing w:before="300" w:after="300"/>
        <w:textAlignment w:val="baseline"/>
        <w:rPr>
          <w:spacing w:val="3"/>
          <w:sz w:val="24"/>
          <w:szCs w:val="24"/>
        </w:rPr>
      </w:pPr>
    </w:p>
    <w:p w:rsidR="00B11E21" w:rsidRDefault="00B11E21" w:rsidP="00B11E21">
      <w:pPr>
        <w:pStyle w:val="HTMLPreformatted"/>
        <w:spacing w:before="300" w:after="300"/>
        <w:textAlignment w:val="baseline"/>
        <w:rPr>
          <w:spacing w:val="3"/>
          <w:sz w:val="24"/>
          <w:szCs w:val="24"/>
        </w:rPr>
      </w:pPr>
      <w:r>
        <w:rPr>
          <w:spacing w:val="3"/>
          <w:sz w:val="24"/>
          <w:szCs w:val="24"/>
        </w:rPr>
        <w:t xml:space="preserve">Select distinct W.WORKER_ID, W.FIRST_NAME, </w:t>
      </w:r>
      <w:proofErr w:type="spellStart"/>
      <w:proofErr w:type="gramStart"/>
      <w:r>
        <w:rPr>
          <w:spacing w:val="3"/>
          <w:sz w:val="24"/>
          <w:szCs w:val="24"/>
        </w:rPr>
        <w:t>W.Salary</w:t>
      </w:r>
      <w:proofErr w:type="spellEnd"/>
      <w:proofErr w:type="gramEnd"/>
      <w:r>
        <w:rPr>
          <w:spacing w:val="3"/>
          <w:sz w:val="24"/>
          <w:szCs w:val="24"/>
        </w:rPr>
        <w:t xml:space="preserve"> </w:t>
      </w:r>
    </w:p>
    <w:p w:rsidR="00B11E21" w:rsidRDefault="00B11E21" w:rsidP="00B11E21">
      <w:pPr>
        <w:pStyle w:val="HTMLPreformatted"/>
        <w:spacing w:before="300" w:after="300"/>
        <w:textAlignment w:val="baseline"/>
        <w:rPr>
          <w:spacing w:val="3"/>
          <w:sz w:val="24"/>
          <w:szCs w:val="24"/>
        </w:rPr>
      </w:pPr>
      <w:proofErr w:type="gramStart"/>
      <w:r>
        <w:rPr>
          <w:spacing w:val="3"/>
          <w:sz w:val="24"/>
          <w:szCs w:val="24"/>
        </w:rPr>
        <w:t>from</w:t>
      </w:r>
      <w:proofErr w:type="gramEnd"/>
      <w:r>
        <w:rPr>
          <w:spacing w:val="3"/>
          <w:sz w:val="24"/>
          <w:szCs w:val="24"/>
        </w:rPr>
        <w:t xml:space="preserve"> Worker W, Worker W1 </w:t>
      </w:r>
    </w:p>
    <w:p w:rsidR="00B11E21" w:rsidRDefault="00B11E21" w:rsidP="00B11E21">
      <w:pPr>
        <w:pStyle w:val="HTMLPreformatted"/>
        <w:spacing w:before="300" w:after="300"/>
        <w:textAlignment w:val="baseline"/>
        <w:rPr>
          <w:spacing w:val="3"/>
          <w:sz w:val="24"/>
          <w:szCs w:val="24"/>
        </w:rPr>
      </w:pPr>
      <w:proofErr w:type="gramStart"/>
      <w:r>
        <w:rPr>
          <w:spacing w:val="3"/>
          <w:sz w:val="24"/>
          <w:szCs w:val="24"/>
        </w:rPr>
        <w:t>where</w:t>
      </w:r>
      <w:proofErr w:type="gramEnd"/>
      <w:r>
        <w:rPr>
          <w:spacing w:val="3"/>
          <w:sz w:val="24"/>
          <w:szCs w:val="24"/>
        </w:rPr>
        <w:t xml:space="preserve"> </w:t>
      </w:r>
      <w:proofErr w:type="spellStart"/>
      <w:r>
        <w:rPr>
          <w:spacing w:val="3"/>
          <w:sz w:val="24"/>
          <w:szCs w:val="24"/>
        </w:rPr>
        <w:t>W.Salary</w:t>
      </w:r>
      <w:proofErr w:type="spellEnd"/>
      <w:r>
        <w:rPr>
          <w:spacing w:val="3"/>
          <w:sz w:val="24"/>
          <w:szCs w:val="24"/>
        </w:rPr>
        <w:t xml:space="preserve"> = W1.Salary </w:t>
      </w:r>
    </w:p>
    <w:p w:rsidR="00B11E21" w:rsidRDefault="00B11E21" w:rsidP="00B11E21">
      <w:pPr>
        <w:pStyle w:val="HTMLPreformatted"/>
        <w:spacing w:before="300" w:after="300"/>
        <w:textAlignment w:val="baseline"/>
        <w:rPr>
          <w:spacing w:val="3"/>
          <w:sz w:val="24"/>
          <w:szCs w:val="24"/>
        </w:rPr>
      </w:pPr>
      <w:proofErr w:type="gramStart"/>
      <w:r>
        <w:rPr>
          <w:spacing w:val="3"/>
          <w:sz w:val="24"/>
          <w:szCs w:val="24"/>
        </w:rPr>
        <w:t>and</w:t>
      </w:r>
      <w:proofErr w:type="gramEnd"/>
      <w:r>
        <w:rPr>
          <w:spacing w:val="3"/>
          <w:sz w:val="24"/>
          <w:szCs w:val="24"/>
        </w:rPr>
        <w:t xml:space="preserve"> W.WORKER_ID != W1.WORKER_ID;</w:t>
      </w:r>
    </w:p>
    <w:p w:rsidR="001C614D" w:rsidRDefault="001C614D" w:rsidP="001C614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DD620F" w:rsidRDefault="00DD620F" w:rsidP="001C614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1C614D" w:rsidRDefault="001C614D" w:rsidP="001C614D">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show the second highest salary from a table.</w:t>
      </w:r>
    </w:p>
    <w:p w:rsidR="001C614D" w:rsidRDefault="003929A5" w:rsidP="001C614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r>
        <w:rPr>
          <w:rStyle w:val="Strong"/>
          <w:rFonts w:ascii="inherit" w:hAnsi="inherit" w:cs="Arial"/>
          <w:color w:val="4D4D4D"/>
          <w:spacing w:val="3"/>
          <w:sz w:val="23"/>
          <w:szCs w:val="23"/>
          <w:bdr w:val="none" w:sz="0" w:space="0" w:color="auto" w:frame="1"/>
        </w:rPr>
        <w:t xml:space="preserve">SELECT </w:t>
      </w:r>
      <w:proofErr w:type="gramStart"/>
      <w:r>
        <w:rPr>
          <w:rStyle w:val="Strong"/>
          <w:rFonts w:ascii="inherit" w:hAnsi="inherit" w:cs="Arial"/>
          <w:color w:val="4D4D4D"/>
          <w:spacing w:val="3"/>
          <w:sz w:val="23"/>
          <w:szCs w:val="23"/>
          <w:bdr w:val="none" w:sz="0" w:space="0" w:color="auto" w:frame="1"/>
        </w:rPr>
        <w:t>MAX(</w:t>
      </w:r>
      <w:proofErr w:type="gramEnd"/>
      <w:r>
        <w:rPr>
          <w:rStyle w:val="Strong"/>
          <w:rFonts w:ascii="inherit" w:hAnsi="inherit" w:cs="Arial"/>
          <w:color w:val="4D4D4D"/>
          <w:spacing w:val="3"/>
          <w:sz w:val="23"/>
          <w:szCs w:val="23"/>
          <w:bdr w:val="none" w:sz="0" w:space="0" w:color="auto" w:frame="1"/>
        </w:rPr>
        <w:t>SALARY)AS SALARY FROM WORKER;</w:t>
      </w:r>
    </w:p>
    <w:p w:rsidR="001C614D" w:rsidRDefault="001C614D" w:rsidP="001C614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3929A5" w:rsidRDefault="003929A5" w:rsidP="001C614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3929A5" w:rsidRDefault="003929A5" w:rsidP="001C614D">
      <w:pPr>
        <w:pStyle w:val="NormalWeb"/>
        <w:shd w:val="clear" w:color="auto" w:fill="FFFFFF"/>
        <w:spacing w:before="0" w:beforeAutospacing="0" w:after="0" w:afterAutospacing="0"/>
        <w:textAlignment w:val="baseline"/>
        <w:rPr>
          <w:rStyle w:val="Strong"/>
          <w:rFonts w:ascii="inherit" w:hAnsi="inherit" w:cs="Arial"/>
          <w:color w:val="4D4D4D"/>
          <w:spacing w:val="3"/>
          <w:sz w:val="23"/>
          <w:szCs w:val="23"/>
          <w:bdr w:val="none" w:sz="0" w:space="0" w:color="auto" w:frame="1"/>
        </w:rPr>
      </w:pPr>
    </w:p>
    <w:p w:rsidR="001C614D" w:rsidRDefault="001C614D" w:rsidP="001C614D">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1C614D" w:rsidRDefault="001C614D" w:rsidP="001C614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1C614D" w:rsidRDefault="001C614D" w:rsidP="001C614D">
      <w:pPr>
        <w:pStyle w:val="HTMLPreformatted"/>
        <w:spacing w:before="300" w:after="300"/>
        <w:textAlignment w:val="baseline"/>
        <w:rPr>
          <w:spacing w:val="3"/>
          <w:sz w:val="24"/>
          <w:szCs w:val="24"/>
        </w:rPr>
      </w:pPr>
      <w:r>
        <w:rPr>
          <w:spacing w:val="3"/>
          <w:sz w:val="24"/>
          <w:szCs w:val="24"/>
        </w:rPr>
        <w:t xml:space="preserve">Select </w:t>
      </w:r>
      <w:proofErr w:type="gramStart"/>
      <w:r>
        <w:rPr>
          <w:spacing w:val="3"/>
          <w:sz w:val="24"/>
          <w:szCs w:val="24"/>
        </w:rPr>
        <w:t>max(</w:t>
      </w:r>
      <w:proofErr w:type="gramEnd"/>
      <w:r>
        <w:rPr>
          <w:spacing w:val="3"/>
          <w:sz w:val="24"/>
          <w:szCs w:val="24"/>
        </w:rPr>
        <w:t xml:space="preserve">Salary) from Worker </w:t>
      </w:r>
    </w:p>
    <w:p w:rsidR="001C614D" w:rsidRDefault="001C614D" w:rsidP="001C614D">
      <w:pPr>
        <w:pStyle w:val="HTMLPreformatted"/>
        <w:spacing w:before="300" w:after="300"/>
        <w:textAlignment w:val="baseline"/>
        <w:rPr>
          <w:spacing w:val="3"/>
          <w:sz w:val="24"/>
          <w:szCs w:val="24"/>
        </w:rPr>
      </w:pPr>
      <w:proofErr w:type="gramStart"/>
      <w:r>
        <w:rPr>
          <w:spacing w:val="3"/>
          <w:sz w:val="24"/>
          <w:szCs w:val="24"/>
        </w:rPr>
        <w:t>where</w:t>
      </w:r>
      <w:proofErr w:type="gramEnd"/>
      <w:r>
        <w:rPr>
          <w:spacing w:val="3"/>
          <w:sz w:val="24"/>
          <w:szCs w:val="24"/>
        </w:rPr>
        <w:t xml:space="preserve"> Salary not in (Select max(Salary) from Worker);</w:t>
      </w:r>
    </w:p>
    <w:p w:rsidR="001C614D" w:rsidRDefault="001C614D" w:rsidP="001C614D">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1C614D" w:rsidRDefault="001C614D" w:rsidP="001C614D">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fetch the first 50% records from a table.</w:t>
      </w:r>
    </w:p>
    <w:p w:rsidR="001C614D" w:rsidRDefault="001C614D" w:rsidP="001C614D">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1C614D" w:rsidRDefault="001C614D" w:rsidP="001C614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lastRenderedPageBreak/>
        <w:t>The required query is:</w:t>
      </w:r>
    </w:p>
    <w:p w:rsidR="001C614D" w:rsidRDefault="001C614D" w:rsidP="001C614D">
      <w:pPr>
        <w:pStyle w:val="HTMLPreformatted"/>
        <w:spacing w:before="300" w:after="300"/>
        <w:textAlignment w:val="baseline"/>
        <w:rPr>
          <w:spacing w:val="3"/>
          <w:sz w:val="24"/>
          <w:szCs w:val="24"/>
        </w:rPr>
      </w:pPr>
    </w:p>
    <w:p w:rsidR="001C614D" w:rsidRDefault="001C614D" w:rsidP="001C614D">
      <w:pPr>
        <w:pStyle w:val="HTMLPreformatted"/>
        <w:spacing w:before="300" w:after="300"/>
        <w:textAlignment w:val="baseline"/>
        <w:rPr>
          <w:spacing w:val="3"/>
          <w:sz w:val="24"/>
          <w:szCs w:val="24"/>
        </w:rPr>
      </w:pPr>
      <w:r>
        <w:rPr>
          <w:spacing w:val="3"/>
          <w:sz w:val="24"/>
          <w:szCs w:val="24"/>
        </w:rPr>
        <w:t>SELECT *</w:t>
      </w:r>
    </w:p>
    <w:p w:rsidR="001C614D" w:rsidRDefault="001C614D" w:rsidP="001C614D">
      <w:pPr>
        <w:pStyle w:val="HTMLPreformatted"/>
        <w:spacing w:before="300" w:after="300"/>
        <w:textAlignment w:val="baseline"/>
        <w:rPr>
          <w:spacing w:val="3"/>
          <w:sz w:val="24"/>
          <w:szCs w:val="24"/>
        </w:rPr>
      </w:pPr>
      <w:r>
        <w:rPr>
          <w:spacing w:val="3"/>
          <w:sz w:val="24"/>
          <w:szCs w:val="24"/>
        </w:rPr>
        <w:t>FROM WORKER</w:t>
      </w:r>
    </w:p>
    <w:p w:rsidR="001C614D" w:rsidRDefault="001C614D" w:rsidP="001C614D">
      <w:pPr>
        <w:pStyle w:val="HTMLPreformatted"/>
        <w:spacing w:before="300" w:after="300"/>
        <w:textAlignment w:val="baseline"/>
        <w:rPr>
          <w:spacing w:val="3"/>
          <w:sz w:val="24"/>
          <w:szCs w:val="24"/>
        </w:rPr>
      </w:pPr>
      <w:r>
        <w:rPr>
          <w:spacing w:val="3"/>
          <w:sz w:val="24"/>
          <w:szCs w:val="24"/>
        </w:rPr>
        <w:t xml:space="preserve">WHERE WORKER_ID &lt;= (SELECT </w:t>
      </w:r>
      <w:proofErr w:type="gramStart"/>
      <w:r>
        <w:rPr>
          <w:spacing w:val="3"/>
          <w:sz w:val="24"/>
          <w:szCs w:val="24"/>
        </w:rPr>
        <w:t>count(</w:t>
      </w:r>
      <w:proofErr w:type="gramEnd"/>
      <w:r>
        <w:rPr>
          <w:spacing w:val="3"/>
          <w:sz w:val="24"/>
          <w:szCs w:val="24"/>
        </w:rPr>
        <w:t>WORKER_ID)/2 from Worker);</w:t>
      </w:r>
    </w:p>
    <w:p w:rsidR="00DE1D8A" w:rsidRDefault="00DE1D8A" w:rsidP="001C614D">
      <w:pPr>
        <w:pStyle w:val="HTMLPreformatted"/>
        <w:spacing w:before="300" w:after="300"/>
        <w:textAlignment w:val="baseline"/>
        <w:rPr>
          <w:spacing w:val="3"/>
          <w:sz w:val="24"/>
          <w:szCs w:val="24"/>
        </w:rPr>
      </w:pPr>
    </w:p>
    <w:p w:rsidR="00DE1D8A" w:rsidRDefault="00DE1D8A" w:rsidP="00DE1D8A">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 Write an SQL query to show all departments along with the number of people in there.</w:t>
      </w:r>
    </w:p>
    <w:p w:rsidR="00DE1D8A" w:rsidRDefault="00DE1D8A" w:rsidP="00DE1D8A">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DE1D8A" w:rsidRDefault="00DE1D8A" w:rsidP="00DE1D8A">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following query returns the expected result:</w:t>
      </w:r>
    </w:p>
    <w:p w:rsidR="00CF420E" w:rsidRDefault="00DE1D8A" w:rsidP="00DE1D8A">
      <w:pPr>
        <w:pStyle w:val="HTMLPreformatted"/>
        <w:spacing w:before="300" w:after="300"/>
        <w:textAlignment w:val="baseline"/>
        <w:rPr>
          <w:spacing w:val="3"/>
          <w:sz w:val="24"/>
          <w:szCs w:val="24"/>
        </w:rPr>
      </w:pPr>
      <w:r>
        <w:rPr>
          <w:spacing w:val="3"/>
          <w:sz w:val="24"/>
          <w:szCs w:val="24"/>
        </w:rPr>
        <w:t xml:space="preserve">SELECT DEPARTMENT, </w:t>
      </w:r>
      <w:proofErr w:type="gramStart"/>
      <w:r>
        <w:rPr>
          <w:spacing w:val="3"/>
          <w:sz w:val="24"/>
          <w:szCs w:val="24"/>
        </w:rPr>
        <w:t>COUNT(</w:t>
      </w:r>
      <w:proofErr w:type="gramEnd"/>
      <w:r>
        <w:rPr>
          <w:spacing w:val="3"/>
          <w:sz w:val="24"/>
          <w:szCs w:val="24"/>
        </w:rPr>
        <w:t xml:space="preserve">DEPARTMENT) as 'Number of Workers' FROM Worker </w:t>
      </w:r>
    </w:p>
    <w:p w:rsidR="00DE1D8A" w:rsidRDefault="00DE1D8A" w:rsidP="00DE1D8A">
      <w:pPr>
        <w:pStyle w:val="HTMLPreformatted"/>
        <w:spacing w:before="300" w:after="300"/>
        <w:textAlignment w:val="baseline"/>
        <w:rPr>
          <w:spacing w:val="3"/>
          <w:sz w:val="24"/>
          <w:szCs w:val="24"/>
        </w:rPr>
      </w:pPr>
      <w:r>
        <w:rPr>
          <w:spacing w:val="3"/>
          <w:sz w:val="24"/>
          <w:szCs w:val="24"/>
        </w:rPr>
        <w:t>GROUP BY DEPARTMENT;</w:t>
      </w:r>
    </w:p>
    <w:p w:rsidR="00DE1D8A" w:rsidRDefault="00DE1D8A" w:rsidP="00DE1D8A">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DE1D8A" w:rsidRDefault="00DE1D8A" w:rsidP="001C614D">
      <w:pPr>
        <w:pStyle w:val="HTMLPreformatted"/>
        <w:spacing w:before="300" w:after="300"/>
        <w:textAlignment w:val="baseline"/>
        <w:rPr>
          <w:spacing w:val="3"/>
          <w:sz w:val="24"/>
          <w:szCs w:val="24"/>
        </w:rPr>
      </w:pPr>
    </w:p>
    <w:p w:rsidR="00DE1D8A" w:rsidRDefault="00DE1D8A" w:rsidP="001C614D">
      <w:pPr>
        <w:pStyle w:val="HTMLPreformatted"/>
        <w:spacing w:before="300" w:after="300"/>
        <w:textAlignment w:val="baseline"/>
        <w:rPr>
          <w:spacing w:val="3"/>
          <w:sz w:val="24"/>
          <w:szCs w:val="24"/>
        </w:rPr>
      </w:pPr>
    </w:p>
    <w:p w:rsidR="00DE1D8A" w:rsidRDefault="00DE1D8A" w:rsidP="00DE1D8A">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fetch the departments that have less than five people in it.</w:t>
      </w:r>
    </w:p>
    <w:p w:rsidR="00DE1D8A" w:rsidRDefault="00DE1D8A" w:rsidP="00DE1D8A">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DE1D8A" w:rsidRDefault="00DE1D8A" w:rsidP="00DE1D8A">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DE1D8A" w:rsidRDefault="00DE1D8A" w:rsidP="00DE1D8A">
      <w:pPr>
        <w:pStyle w:val="HTMLPreformatted"/>
        <w:spacing w:before="300" w:after="300"/>
        <w:textAlignment w:val="baseline"/>
        <w:rPr>
          <w:spacing w:val="3"/>
          <w:sz w:val="24"/>
          <w:szCs w:val="24"/>
        </w:rPr>
      </w:pPr>
      <w:r>
        <w:rPr>
          <w:spacing w:val="3"/>
          <w:sz w:val="24"/>
          <w:szCs w:val="24"/>
        </w:rPr>
        <w:t xml:space="preserve">SELECT DEPARTMENT, </w:t>
      </w:r>
      <w:proofErr w:type="gramStart"/>
      <w:r>
        <w:rPr>
          <w:spacing w:val="3"/>
          <w:sz w:val="24"/>
          <w:szCs w:val="24"/>
        </w:rPr>
        <w:t>COUNT(</w:t>
      </w:r>
      <w:proofErr w:type="gramEnd"/>
      <w:r>
        <w:rPr>
          <w:spacing w:val="3"/>
          <w:sz w:val="24"/>
          <w:szCs w:val="24"/>
        </w:rPr>
        <w:t>WORKER_ID) as 'Number of Workers' FROM Worker</w:t>
      </w:r>
    </w:p>
    <w:p w:rsidR="00DE1D8A" w:rsidRDefault="00DE1D8A" w:rsidP="00DE1D8A">
      <w:pPr>
        <w:pStyle w:val="HTMLPreformatted"/>
        <w:spacing w:before="300" w:after="300"/>
        <w:textAlignment w:val="baseline"/>
        <w:rPr>
          <w:spacing w:val="3"/>
          <w:sz w:val="24"/>
          <w:szCs w:val="24"/>
        </w:rPr>
      </w:pPr>
      <w:r>
        <w:rPr>
          <w:spacing w:val="3"/>
          <w:sz w:val="24"/>
          <w:szCs w:val="24"/>
        </w:rPr>
        <w:t xml:space="preserve"> GROUP BY DEPARTMENT HAVING </w:t>
      </w:r>
      <w:proofErr w:type="gramStart"/>
      <w:r>
        <w:rPr>
          <w:spacing w:val="3"/>
          <w:sz w:val="24"/>
          <w:szCs w:val="24"/>
        </w:rPr>
        <w:t>COUNT(</w:t>
      </w:r>
      <w:proofErr w:type="gramEnd"/>
      <w:r>
        <w:rPr>
          <w:spacing w:val="3"/>
          <w:sz w:val="24"/>
          <w:szCs w:val="24"/>
        </w:rPr>
        <w:t>WORKER_ID) &lt; 5;</w:t>
      </w:r>
    </w:p>
    <w:p w:rsidR="00230D11" w:rsidRDefault="00230D11" w:rsidP="00230D11">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show the last record from a table.</w:t>
      </w:r>
    </w:p>
    <w:p w:rsidR="00230D11" w:rsidRDefault="00230D11" w:rsidP="00230D11">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230D11" w:rsidRDefault="00230D11" w:rsidP="00230D11">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following query will return the last record from the Worker table:</w:t>
      </w:r>
    </w:p>
    <w:p w:rsidR="00230D11" w:rsidRDefault="00230D11" w:rsidP="00230D11">
      <w:pPr>
        <w:pStyle w:val="HTMLPreformatted"/>
        <w:spacing w:before="300" w:after="300"/>
        <w:textAlignment w:val="baseline"/>
        <w:rPr>
          <w:spacing w:val="3"/>
          <w:sz w:val="24"/>
          <w:szCs w:val="24"/>
        </w:rPr>
      </w:pPr>
      <w:r>
        <w:rPr>
          <w:spacing w:val="3"/>
          <w:sz w:val="24"/>
          <w:szCs w:val="24"/>
        </w:rPr>
        <w:t xml:space="preserve">Select * from Worker where WORKER_ID = (SELECT </w:t>
      </w:r>
      <w:proofErr w:type="gramStart"/>
      <w:r>
        <w:rPr>
          <w:spacing w:val="3"/>
          <w:sz w:val="24"/>
          <w:szCs w:val="24"/>
        </w:rPr>
        <w:t>max(</w:t>
      </w:r>
      <w:proofErr w:type="gramEnd"/>
      <w:r>
        <w:rPr>
          <w:spacing w:val="3"/>
          <w:sz w:val="24"/>
          <w:szCs w:val="24"/>
        </w:rPr>
        <w:t>WORKER_ID) from Worker);</w:t>
      </w:r>
    </w:p>
    <w:p w:rsidR="0098470E" w:rsidRDefault="0098470E" w:rsidP="0098470E">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lastRenderedPageBreak/>
        <w:t> Write an SQL query to print details of the Workers who are also Managers.</w:t>
      </w:r>
    </w:p>
    <w:p w:rsidR="0098470E" w:rsidRDefault="0098470E" w:rsidP="0098470E">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98470E" w:rsidRDefault="0098470E" w:rsidP="0098470E">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98470E" w:rsidRDefault="0098470E" w:rsidP="0098470E">
      <w:pPr>
        <w:pStyle w:val="HTMLPreformatted"/>
        <w:spacing w:before="300" w:after="300"/>
        <w:textAlignment w:val="baseline"/>
        <w:rPr>
          <w:spacing w:val="3"/>
          <w:sz w:val="24"/>
          <w:szCs w:val="24"/>
        </w:rPr>
      </w:pPr>
      <w:r>
        <w:rPr>
          <w:spacing w:val="3"/>
          <w:sz w:val="24"/>
          <w:szCs w:val="24"/>
        </w:rPr>
        <w:t xml:space="preserve">SELECT </w:t>
      </w:r>
      <w:r w:rsidR="00F959D4">
        <w:rPr>
          <w:spacing w:val="3"/>
          <w:sz w:val="24"/>
          <w:szCs w:val="24"/>
        </w:rPr>
        <w:t>*</w:t>
      </w:r>
    </w:p>
    <w:p w:rsidR="0098470E" w:rsidRDefault="0098470E" w:rsidP="0098470E">
      <w:pPr>
        <w:pStyle w:val="HTMLPreformatted"/>
        <w:spacing w:before="300" w:after="300"/>
        <w:textAlignment w:val="baseline"/>
        <w:rPr>
          <w:spacing w:val="3"/>
          <w:sz w:val="24"/>
          <w:szCs w:val="24"/>
        </w:rPr>
      </w:pPr>
      <w:r>
        <w:rPr>
          <w:spacing w:val="3"/>
          <w:sz w:val="24"/>
          <w:szCs w:val="24"/>
        </w:rPr>
        <w:t>FROM Worker W</w:t>
      </w:r>
    </w:p>
    <w:p w:rsidR="0098470E" w:rsidRDefault="0098470E" w:rsidP="0098470E">
      <w:pPr>
        <w:pStyle w:val="HTMLPreformatted"/>
        <w:spacing w:before="300" w:after="300"/>
        <w:textAlignment w:val="baseline"/>
        <w:rPr>
          <w:spacing w:val="3"/>
          <w:sz w:val="24"/>
          <w:szCs w:val="24"/>
        </w:rPr>
      </w:pPr>
      <w:r>
        <w:rPr>
          <w:spacing w:val="3"/>
          <w:sz w:val="24"/>
          <w:szCs w:val="24"/>
        </w:rPr>
        <w:t>INNER JOIN Title T</w:t>
      </w:r>
    </w:p>
    <w:p w:rsidR="0098470E" w:rsidRDefault="0098470E" w:rsidP="0098470E">
      <w:pPr>
        <w:pStyle w:val="HTMLPreformatted"/>
        <w:spacing w:before="300" w:after="300"/>
        <w:textAlignment w:val="baseline"/>
        <w:rPr>
          <w:spacing w:val="3"/>
          <w:sz w:val="24"/>
          <w:szCs w:val="24"/>
        </w:rPr>
      </w:pPr>
      <w:r>
        <w:rPr>
          <w:spacing w:val="3"/>
          <w:sz w:val="24"/>
          <w:szCs w:val="24"/>
        </w:rPr>
        <w:t>ON W.WORKER_ID = T.WORKER_REF_ID</w:t>
      </w:r>
    </w:p>
    <w:p w:rsidR="0098470E" w:rsidRDefault="0098470E" w:rsidP="0098470E">
      <w:pPr>
        <w:pStyle w:val="HTMLPreformatted"/>
        <w:spacing w:before="300" w:after="300"/>
        <w:textAlignment w:val="baseline"/>
        <w:rPr>
          <w:spacing w:val="3"/>
          <w:sz w:val="24"/>
          <w:szCs w:val="24"/>
        </w:rPr>
      </w:pPr>
      <w:r>
        <w:rPr>
          <w:spacing w:val="3"/>
          <w:sz w:val="24"/>
          <w:szCs w:val="24"/>
        </w:rPr>
        <w:t>AND T.WORKER_TITLE in ('Manager');</w:t>
      </w:r>
    </w:p>
    <w:p w:rsidR="00F26EDD" w:rsidRDefault="00F26EDD" w:rsidP="0098470E">
      <w:pPr>
        <w:pStyle w:val="HTMLPreformatted"/>
        <w:spacing w:before="300" w:after="300"/>
        <w:textAlignment w:val="baseline"/>
        <w:rPr>
          <w:spacing w:val="3"/>
          <w:sz w:val="24"/>
          <w:szCs w:val="24"/>
        </w:rPr>
      </w:pPr>
    </w:p>
    <w:p w:rsidR="00F26EDD" w:rsidRDefault="00F26EDD" w:rsidP="00F26EDD">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show only odd rows from a </w:t>
      </w:r>
      <w:r w:rsidR="00F959D4">
        <w:rPr>
          <w:rFonts w:ascii="Arial" w:hAnsi="Arial" w:cs="Arial"/>
          <w:color w:val="444444"/>
          <w:spacing w:val="3"/>
          <w:sz w:val="26"/>
          <w:szCs w:val="26"/>
        </w:rPr>
        <w:t xml:space="preserve">WORKER </w:t>
      </w:r>
      <w:r>
        <w:rPr>
          <w:rFonts w:ascii="Arial" w:hAnsi="Arial" w:cs="Arial"/>
          <w:color w:val="444444"/>
          <w:spacing w:val="3"/>
          <w:sz w:val="26"/>
          <w:szCs w:val="26"/>
        </w:rPr>
        <w:t>table.</w:t>
      </w:r>
    </w:p>
    <w:p w:rsidR="00F959D4" w:rsidRDefault="00F959D4" w:rsidP="00F26EDD">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SELECT * FROM WORKER WHERE (WORKER_ID%2)</w:t>
      </w:r>
      <w:proofErr w:type="gramStart"/>
      <w:r>
        <w:rPr>
          <w:rFonts w:ascii="Arial" w:hAnsi="Arial" w:cs="Arial"/>
          <w:color w:val="444444"/>
          <w:spacing w:val="3"/>
          <w:sz w:val="26"/>
          <w:szCs w:val="26"/>
        </w:rPr>
        <w:t>!=</w:t>
      </w:r>
      <w:proofErr w:type="gramEnd"/>
      <w:r>
        <w:rPr>
          <w:rFonts w:ascii="Arial" w:hAnsi="Arial" w:cs="Arial"/>
          <w:color w:val="444444"/>
          <w:spacing w:val="3"/>
          <w:sz w:val="26"/>
          <w:szCs w:val="26"/>
        </w:rPr>
        <w:t>0;</w:t>
      </w:r>
    </w:p>
    <w:p w:rsidR="00F26EDD" w:rsidRDefault="00F26EDD" w:rsidP="00F26EDD">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F26EDD" w:rsidRDefault="00F26EDD" w:rsidP="00F26EDD">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F26EDD" w:rsidRDefault="00F26EDD" w:rsidP="00F26EDD">
      <w:pPr>
        <w:pStyle w:val="HTMLPreformatted"/>
        <w:spacing w:before="300" w:after="300"/>
        <w:textAlignment w:val="baseline"/>
        <w:rPr>
          <w:spacing w:val="3"/>
          <w:sz w:val="24"/>
          <w:szCs w:val="24"/>
        </w:rPr>
      </w:pPr>
      <w:r>
        <w:rPr>
          <w:spacing w:val="3"/>
          <w:sz w:val="24"/>
          <w:szCs w:val="24"/>
        </w:rPr>
        <w:t>SELECT * FROM Worker WHERE (WORKER_ID%2</w:t>
      </w:r>
      <w:proofErr w:type="gramStart"/>
      <w:r>
        <w:rPr>
          <w:spacing w:val="3"/>
          <w:sz w:val="24"/>
          <w:szCs w:val="24"/>
        </w:rPr>
        <w:t xml:space="preserve">) </w:t>
      </w:r>
      <w:r w:rsidR="00B24C19">
        <w:rPr>
          <w:spacing w:val="3"/>
          <w:sz w:val="24"/>
          <w:szCs w:val="24"/>
        </w:rPr>
        <w:t>!</w:t>
      </w:r>
      <w:proofErr w:type="gramEnd"/>
      <w:r>
        <w:rPr>
          <w:spacing w:val="3"/>
          <w:sz w:val="24"/>
          <w:szCs w:val="24"/>
        </w:rPr>
        <w:t>= 0;</w:t>
      </w:r>
    </w:p>
    <w:p w:rsidR="00E50D80" w:rsidRDefault="00E50D80" w:rsidP="00E50D80">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 Write an SQL query to clone a new table from another table.</w:t>
      </w:r>
    </w:p>
    <w:p w:rsidR="00F959D4" w:rsidRDefault="00F959D4" w:rsidP="00E50D80">
      <w:pPr>
        <w:pStyle w:val="HTMLPreformatted"/>
        <w:spacing w:before="300" w:after="300"/>
        <w:textAlignment w:val="baseline"/>
        <w:rPr>
          <w:spacing w:val="3"/>
          <w:sz w:val="24"/>
          <w:szCs w:val="24"/>
        </w:rPr>
      </w:pPr>
    </w:p>
    <w:p w:rsidR="00F959D4" w:rsidRDefault="00F959D4" w:rsidP="00E50D80">
      <w:pPr>
        <w:pStyle w:val="HTMLPreformatted"/>
        <w:spacing w:before="300" w:after="300"/>
        <w:textAlignment w:val="baseline"/>
        <w:rPr>
          <w:spacing w:val="3"/>
          <w:sz w:val="24"/>
          <w:szCs w:val="24"/>
        </w:rPr>
      </w:pPr>
    </w:p>
    <w:p w:rsidR="00E50D80" w:rsidRPr="00E50D80" w:rsidRDefault="00E50D80" w:rsidP="00E50D80">
      <w:pPr>
        <w:pStyle w:val="HTMLPreformatted"/>
        <w:spacing w:before="300" w:after="300"/>
        <w:textAlignment w:val="baseline"/>
        <w:rPr>
          <w:spacing w:val="3"/>
          <w:sz w:val="24"/>
          <w:szCs w:val="24"/>
        </w:rPr>
      </w:pPr>
      <w:r w:rsidRPr="00E50D80">
        <w:rPr>
          <w:spacing w:val="3"/>
          <w:sz w:val="24"/>
          <w:szCs w:val="24"/>
        </w:rPr>
        <w:t xml:space="preserve">INSERT INTO </w:t>
      </w:r>
      <w:proofErr w:type="spellStart"/>
      <w:r w:rsidRPr="00E50D80">
        <w:rPr>
          <w:spacing w:val="3"/>
          <w:sz w:val="24"/>
          <w:szCs w:val="24"/>
        </w:rPr>
        <w:t>WorkerClone</w:t>
      </w:r>
      <w:proofErr w:type="spellEnd"/>
      <w:r w:rsidRPr="00E50D80">
        <w:rPr>
          <w:spacing w:val="3"/>
          <w:sz w:val="24"/>
          <w:szCs w:val="24"/>
        </w:rPr>
        <w:t xml:space="preserve"> SELECT * FROM Worker;</w:t>
      </w:r>
    </w:p>
    <w:p w:rsidR="00E50D80" w:rsidRPr="00E50D80" w:rsidRDefault="00E50D80" w:rsidP="00E50D80">
      <w:pPr>
        <w:pStyle w:val="HTMLPreformatted"/>
        <w:spacing w:before="300" w:after="300"/>
        <w:textAlignment w:val="baseline"/>
        <w:rPr>
          <w:spacing w:val="3"/>
          <w:sz w:val="24"/>
          <w:szCs w:val="24"/>
        </w:rPr>
      </w:pPr>
    </w:p>
    <w:p w:rsidR="00E50D80" w:rsidRDefault="00E50D80" w:rsidP="00E50D80">
      <w:pPr>
        <w:pStyle w:val="HTMLPreformatted"/>
        <w:spacing w:before="300" w:after="300"/>
        <w:textAlignment w:val="baseline"/>
        <w:rPr>
          <w:spacing w:val="3"/>
          <w:sz w:val="24"/>
          <w:szCs w:val="24"/>
        </w:rPr>
      </w:pPr>
      <w:r w:rsidRPr="00E50D80">
        <w:rPr>
          <w:spacing w:val="3"/>
          <w:sz w:val="24"/>
          <w:szCs w:val="24"/>
        </w:rPr>
        <w:t xml:space="preserve">SELECT * FROM </w:t>
      </w:r>
      <w:proofErr w:type="spellStart"/>
      <w:r w:rsidRPr="00E50D80">
        <w:rPr>
          <w:spacing w:val="3"/>
          <w:sz w:val="24"/>
          <w:szCs w:val="24"/>
        </w:rPr>
        <w:t>WorkerCLONE</w:t>
      </w:r>
      <w:proofErr w:type="spellEnd"/>
      <w:r w:rsidRPr="00E50D80">
        <w:rPr>
          <w:spacing w:val="3"/>
          <w:sz w:val="24"/>
          <w:szCs w:val="24"/>
        </w:rPr>
        <w:t>;</w:t>
      </w:r>
    </w:p>
    <w:p w:rsidR="00E50D80" w:rsidRDefault="00E50D80" w:rsidP="00E50D80">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fetch intersecting records of two tables.</w:t>
      </w:r>
    </w:p>
    <w:p w:rsidR="00E50D80" w:rsidRDefault="00E50D80" w:rsidP="00E50D80">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E50D80" w:rsidRDefault="00E50D80" w:rsidP="00E50D80">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F905F1" w:rsidRDefault="00F905F1" w:rsidP="00E50D80">
      <w:pPr>
        <w:pStyle w:val="HTMLPreformatted"/>
        <w:spacing w:before="300" w:after="300"/>
        <w:textAlignment w:val="baseline"/>
        <w:rPr>
          <w:spacing w:val="3"/>
          <w:sz w:val="24"/>
          <w:szCs w:val="24"/>
        </w:rPr>
      </w:pPr>
    </w:p>
    <w:p w:rsidR="00F905F1" w:rsidRDefault="00F905F1" w:rsidP="00E50D80">
      <w:pPr>
        <w:pStyle w:val="HTMLPreformatted"/>
        <w:spacing w:before="300" w:after="300"/>
        <w:textAlignment w:val="baseline"/>
        <w:rPr>
          <w:spacing w:val="3"/>
          <w:sz w:val="24"/>
          <w:szCs w:val="24"/>
        </w:rPr>
      </w:pPr>
    </w:p>
    <w:p w:rsidR="00F905F1" w:rsidRDefault="00F905F1" w:rsidP="00E50D80">
      <w:pPr>
        <w:pStyle w:val="HTMLPreformatted"/>
        <w:spacing w:before="300" w:after="300"/>
        <w:textAlignment w:val="baseline"/>
        <w:rPr>
          <w:spacing w:val="3"/>
          <w:sz w:val="24"/>
          <w:szCs w:val="24"/>
        </w:rPr>
      </w:pPr>
    </w:p>
    <w:p w:rsidR="00E50D80" w:rsidRDefault="00E50D80" w:rsidP="00E50D80">
      <w:pPr>
        <w:pStyle w:val="HTMLPreformatted"/>
        <w:spacing w:before="300" w:after="300"/>
        <w:textAlignment w:val="baseline"/>
        <w:rPr>
          <w:spacing w:val="3"/>
          <w:sz w:val="24"/>
          <w:szCs w:val="24"/>
        </w:rPr>
      </w:pPr>
      <w:r>
        <w:rPr>
          <w:spacing w:val="3"/>
          <w:sz w:val="24"/>
          <w:szCs w:val="24"/>
        </w:rPr>
        <w:t>(SELECT * FROM Worker)</w:t>
      </w:r>
    </w:p>
    <w:p w:rsidR="00E50D80" w:rsidRDefault="00E50D80" w:rsidP="00E50D80">
      <w:pPr>
        <w:pStyle w:val="HTMLPreformatted"/>
        <w:spacing w:before="300" w:after="300"/>
        <w:textAlignment w:val="baseline"/>
        <w:rPr>
          <w:spacing w:val="3"/>
          <w:sz w:val="24"/>
          <w:szCs w:val="24"/>
        </w:rPr>
      </w:pPr>
      <w:r>
        <w:rPr>
          <w:spacing w:val="3"/>
          <w:sz w:val="24"/>
          <w:szCs w:val="24"/>
        </w:rPr>
        <w:t>INTERSECT</w:t>
      </w:r>
    </w:p>
    <w:p w:rsidR="00E50D80" w:rsidRDefault="00E50D80" w:rsidP="00E50D80">
      <w:pPr>
        <w:pStyle w:val="HTMLPreformatted"/>
        <w:spacing w:before="300" w:after="300"/>
        <w:textAlignment w:val="baseline"/>
        <w:rPr>
          <w:spacing w:val="3"/>
          <w:sz w:val="24"/>
          <w:szCs w:val="24"/>
        </w:rPr>
      </w:pPr>
      <w:r>
        <w:rPr>
          <w:spacing w:val="3"/>
          <w:sz w:val="24"/>
          <w:szCs w:val="24"/>
        </w:rPr>
        <w:t xml:space="preserve">(SELECT * FROM </w:t>
      </w:r>
      <w:proofErr w:type="spellStart"/>
      <w:r>
        <w:rPr>
          <w:spacing w:val="3"/>
          <w:sz w:val="24"/>
          <w:szCs w:val="24"/>
        </w:rPr>
        <w:t>WorkerClone</w:t>
      </w:r>
      <w:proofErr w:type="spellEnd"/>
      <w:r>
        <w:rPr>
          <w:spacing w:val="3"/>
          <w:sz w:val="24"/>
          <w:szCs w:val="24"/>
        </w:rPr>
        <w:t>);</w:t>
      </w:r>
    </w:p>
    <w:p w:rsidR="00E50D80" w:rsidRDefault="00E50D80" w:rsidP="00E50D80">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E50D80" w:rsidRDefault="00E50D80" w:rsidP="00E50D80">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Q-30.</w:t>
      </w:r>
      <w:proofErr w:type="gramEnd"/>
      <w:r>
        <w:rPr>
          <w:rFonts w:ascii="Arial" w:hAnsi="Arial" w:cs="Arial"/>
          <w:color w:val="444444"/>
          <w:spacing w:val="3"/>
          <w:sz w:val="26"/>
          <w:szCs w:val="26"/>
        </w:rPr>
        <w:t xml:space="preserve"> Write an SQL query to show records from one table that another table does not have.</w:t>
      </w:r>
    </w:p>
    <w:p w:rsidR="00E50D80" w:rsidRDefault="00E50D80" w:rsidP="00E50D80">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E50D80" w:rsidRDefault="00E50D80" w:rsidP="00E50D80">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E50D80" w:rsidRDefault="00E50D80" w:rsidP="00E50D80">
      <w:pPr>
        <w:pStyle w:val="HTMLPreformatted"/>
        <w:spacing w:before="300" w:after="300"/>
        <w:textAlignment w:val="baseline"/>
        <w:rPr>
          <w:spacing w:val="3"/>
          <w:sz w:val="24"/>
          <w:szCs w:val="24"/>
        </w:rPr>
      </w:pPr>
      <w:r>
        <w:rPr>
          <w:spacing w:val="3"/>
          <w:sz w:val="24"/>
          <w:szCs w:val="24"/>
        </w:rPr>
        <w:t>SELECT * FROM Worker</w:t>
      </w:r>
    </w:p>
    <w:p w:rsidR="00E50D80" w:rsidRDefault="00E50D80" w:rsidP="00E50D80">
      <w:pPr>
        <w:pStyle w:val="HTMLPreformatted"/>
        <w:spacing w:before="300" w:after="300"/>
        <w:textAlignment w:val="baseline"/>
        <w:rPr>
          <w:spacing w:val="3"/>
          <w:sz w:val="24"/>
          <w:szCs w:val="24"/>
        </w:rPr>
      </w:pPr>
      <w:r>
        <w:rPr>
          <w:spacing w:val="3"/>
          <w:sz w:val="24"/>
          <w:szCs w:val="24"/>
        </w:rPr>
        <w:t>MINUS</w:t>
      </w:r>
    </w:p>
    <w:p w:rsidR="00E50D80" w:rsidRDefault="00E50D80" w:rsidP="00E50D80">
      <w:pPr>
        <w:pStyle w:val="HTMLPreformatted"/>
        <w:spacing w:before="300" w:after="300"/>
        <w:textAlignment w:val="baseline"/>
        <w:rPr>
          <w:spacing w:val="3"/>
          <w:sz w:val="24"/>
          <w:szCs w:val="24"/>
        </w:rPr>
      </w:pPr>
      <w:r>
        <w:rPr>
          <w:spacing w:val="3"/>
          <w:sz w:val="24"/>
          <w:szCs w:val="24"/>
        </w:rPr>
        <w:t>SELECT * FROM Title;</w:t>
      </w:r>
    </w:p>
    <w:p w:rsidR="00576EFF" w:rsidRDefault="00576EFF" w:rsidP="00576EFF">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show the current date and time.</w:t>
      </w:r>
    </w:p>
    <w:p w:rsidR="00576EFF" w:rsidRDefault="00576EFF" w:rsidP="00576EFF">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576EFF" w:rsidRDefault="00576EFF" w:rsidP="00576EFF">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 MySQL query returns the current date:</w:t>
      </w:r>
    </w:p>
    <w:p w:rsidR="00576EFF" w:rsidRDefault="00576EFF" w:rsidP="00576EFF">
      <w:pPr>
        <w:pStyle w:val="HTMLPreformatted"/>
        <w:spacing w:before="300" w:after="300"/>
        <w:textAlignment w:val="baseline"/>
        <w:rPr>
          <w:spacing w:val="3"/>
          <w:sz w:val="24"/>
          <w:szCs w:val="24"/>
        </w:rPr>
      </w:pPr>
      <w:r>
        <w:rPr>
          <w:spacing w:val="3"/>
          <w:sz w:val="24"/>
          <w:szCs w:val="24"/>
        </w:rPr>
        <w:t xml:space="preserve">SELECT </w:t>
      </w:r>
      <w:proofErr w:type="gramStart"/>
      <w:r>
        <w:rPr>
          <w:spacing w:val="3"/>
          <w:sz w:val="24"/>
          <w:szCs w:val="24"/>
        </w:rPr>
        <w:t>CURDATE(</w:t>
      </w:r>
      <w:proofErr w:type="gramEnd"/>
      <w:r>
        <w:rPr>
          <w:spacing w:val="3"/>
          <w:sz w:val="24"/>
          <w:szCs w:val="24"/>
        </w:rPr>
        <w:t>);</w:t>
      </w:r>
    </w:p>
    <w:p w:rsidR="00576EFF" w:rsidRDefault="00576EFF" w:rsidP="00576EFF">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 MySQL query returns the current date and time:</w:t>
      </w:r>
    </w:p>
    <w:p w:rsidR="00576EFF" w:rsidRDefault="00576EFF" w:rsidP="00576EFF">
      <w:pPr>
        <w:pStyle w:val="HTMLPreformatted"/>
        <w:spacing w:before="300" w:after="300"/>
        <w:textAlignment w:val="baseline"/>
        <w:rPr>
          <w:spacing w:val="3"/>
          <w:sz w:val="24"/>
          <w:szCs w:val="24"/>
        </w:rPr>
      </w:pPr>
      <w:r>
        <w:rPr>
          <w:spacing w:val="3"/>
          <w:sz w:val="24"/>
          <w:szCs w:val="24"/>
        </w:rPr>
        <w:t xml:space="preserve">SELECT </w:t>
      </w:r>
      <w:proofErr w:type="gramStart"/>
      <w:r>
        <w:rPr>
          <w:spacing w:val="3"/>
          <w:sz w:val="24"/>
          <w:szCs w:val="24"/>
        </w:rPr>
        <w:t>NOW(</w:t>
      </w:r>
      <w:proofErr w:type="gramEnd"/>
      <w:r>
        <w:rPr>
          <w:spacing w:val="3"/>
          <w:sz w:val="24"/>
          <w:szCs w:val="24"/>
        </w:rPr>
        <w:t>);</w:t>
      </w:r>
    </w:p>
    <w:p w:rsidR="00576EFF" w:rsidRDefault="00576EFF" w:rsidP="00576EFF">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 SQL Server query returns the current date and time:</w:t>
      </w:r>
    </w:p>
    <w:p w:rsidR="00576EFF" w:rsidRDefault="00576EFF" w:rsidP="00576EFF">
      <w:pPr>
        <w:pStyle w:val="HTMLPreformatted"/>
        <w:spacing w:before="300" w:after="300"/>
        <w:textAlignment w:val="baseline"/>
        <w:rPr>
          <w:spacing w:val="3"/>
          <w:sz w:val="24"/>
          <w:szCs w:val="24"/>
        </w:rPr>
      </w:pPr>
      <w:r>
        <w:rPr>
          <w:spacing w:val="3"/>
          <w:sz w:val="24"/>
          <w:szCs w:val="24"/>
        </w:rPr>
        <w:t xml:space="preserve">SELECT </w:t>
      </w:r>
      <w:proofErr w:type="spellStart"/>
      <w:proofErr w:type="gramStart"/>
      <w:r>
        <w:rPr>
          <w:spacing w:val="3"/>
          <w:sz w:val="24"/>
          <w:szCs w:val="24"/>
        </w:rPr>
        <w:t>getdate</w:t>
      </w:r>
      <w:proofErr w:type="spellEnd"/>
      <w:r>
        <w:rPr>
          <w:spacing w:val="3"/>
          <w:sz w:val="24"/>
          <w:szCs w:val="24"/>
        </w:rPr>
        <w:t>(</w:t>
      </w:r>
      <w:proofErr w:type="gramEnd"/>
      <w:r>
        <w:rPr>
          <w:spacing w:val="3"/>
          <w:sz w:val="24"/>
          <w:szCs w:val="24"/>
        </w:rPr>
        <w:t>);</w:t>
      </w:r>
    </w:p>
    <w:p w:rsidR="00576EFF" w:rsidRDefault="00576EFF" w:rsidP="00576EFF">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 Oracle query returns the current date and time:</w:t>
      </w:r>
    </w:p>
    <w:p w:rsidR="00576EFF" w:rsidRDefault="00576EFF" w:rsidP="00576EFF">
      <w:pPr>
        <w:pStyle w:val="HTMLPreformatted"/>
        <w:spacing w:before="300" w:after="300"/>
        <w:textAlignment w:val="baseline"/>
        <w:rPr>
          <w:spacing w:val="3"/>
          <w:sz w:val="24"/>
          <w:szCs w:val="24"/>
        </w:rPr>
      </w:pPr>
      <w:r>
        <w:rPr>
          <w:spacing w:val="3"/>
          <w:sz w:val="24"/>
          <w:szCs w:val="24"/>
        </w:rPr>
        <w:t>SELECT SYSDATE FROM DUAL;</w:t>
      </w:r>
    </w:p>
    <w:p w:rsidR="00576EFF" w:rsidRDefault="00576EFF" w:rsidP="00E50D80">
      <w:pPr>
        <w:pStyle w:val="HTMLPreformatted"/>
        <w:spacing w:before="300" w:after="300"/>
        <w:textAlignment w:val="baseline"/>
        <w:rPr>
          <w:spacing w:val="3"/>
          <w:sz w:val="24"/>
          <w:szCs w:val="24"/>
          <w:u w:val="single"/>
        </w:rPr>
      </w:pPr>
      <w:r w:rsidRPr="00576EFF">
        <w:rPr>
          <w:spacing w:val="3"/>
          <w:sz w:val="24"/>
          <w:szCs w:val="24"/>
          <w:u w:val="single"/>
        </w:rPr>
        <w:t xml:space="preserve">SELECT </w:t>
      </w:r>
      <w:proofErr w:type="spellStart"/>
      <w:r w:rsidRPr="00576EFF">
        <w:rPr>
          <w:spacing w:val="3"/>
          <w:sz w:val="24"/>
          <w:szCs w:val="24"/>
          <w:u w:val="single"/>
        </w:rPr>
        <w:t>current_TIME</w:t>
      </w:r>
      <w:proofErr w:type="spellEnd"/>
      <w:r w:rsidRPr="00576EFF">
        <w:rPr>
          <w:spacing w:val="3"/>
          <w:sz w:val="24"/>
          <w:szCs w:val="24"/>
          <w:u w:val="single"/>
        </w:rPr>
        <w:t>;</w:t>
      </w:r>
    </w:p>
    <w:p w:rsidR="00576EFF" w:rsidRDefault="00576EFF" w:rsidP="00E50D80">
      <w:pPr>
        <w:pStyle w:val="HTMLPreformatted"/>
        <w:spacing w:before="300" w:after="300"/>
        <w:textAlignment w:val="baseline"/>
        <w:rPr>
          <w:spacing w:val="3"/>
          <w:sz w:val="24"/>
          <w:szCs w:val="24"/>
          <w:u w:val="single"/>
        </w:rPr>
      </w:pPr>
    </w:p>
    <w:p w:rsidR="00576EFF" w:rsidRDefault="00576EFF" w:rsidP="00576EFF">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 Write an SQL query to determine the nth (say n=5) highest salary from a table.</w:t>
      </w:r>
    </w:p>
    <w:p w:rsidR="00192AFA" w:rsidRDefault="00192AFA" w:rsidP="00576EFF">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lastRenderedPageBreak/>
        <w:t xml:space="preserve">SELECT SALARY FROM WORKER </w:t>
      </w:r>
    </w:p>
    <w:p w:rsidR="00192AFA" w:rsidRDefault="00192AFA" w:rsidP="00576EFF">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OREDER BY SALARY DESC LIMIT5;</w:t>
      </w:r>
    </w:p>
    <w:p w:rsidR="00576EFF" w:rsidRDefault="00576EFF" w:rsidP="00E50D80">
      <w:pPr>
        <w:pStyle w:val="HTMLPreformatted"/>
        <w:spacing w:before="300" w:after="300"/>
        <w:textAlignment w:val="baseline"/>
        <w:rPr>
          <w:spacing w:val="3"/>
          <w:sz w:val="24"/>
          <w:szCs w:val="24"/>
        </w:rPr>
      </w:pPr>
      <w:r w:rsidRPr="00576EFF">
        <w:rPr>
          <w:spacing w:val="3"/>
          <w:sz w:val="24"/>
          <w:szCs w:val="24"/>
          <w:u w:val="single"/>
        </w:rPr>
        <w:t>SELECT Salary FROM Worker ORDER BY Salary DESC LIMIT 5;</w:t>
      </w:r>
    </w:p>
    <w:p w:rsidR="00F07C31" w:rsidRDefault="00F07C31" w:rsidP="00E50D80">
      <w:pPr>
        <w:pStyle w:val="HTMLPreformatted"/>
        <w:spacing w:before="300" w:after="300"/>
        <w:textAlignment w:val="baseline"/>
        <w:rPr>
          <w:spacing w:val="3"/>
          <w:sz w:val="24"/>
          <w:szCs w:val="24"/>
        </w:rPr>
      </w:pPr>
    </w:p>
    <w:p w:rsidR="00F07C31" w:rsidRDefault="00F07C31" w:rsidP="00F07C31">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show one row twice in results from a table.</w:t>
      </w:r>
    </w:p>
    <w:p w:rsidR="00F07C31" w:rsidRPr="00F07C31" w:rsidRDefault="00F07C31" w:rsidP="00F07C31">
      <w:pPr>
        <w:pStyle w:val="HTMLPreformatted"/>
        <w:spacing w:before="300" w:after="300"/>
        <w:textAlignment w:val="baseline"/>
        <w:rPr>
          <w:spacing w:val="3"/>
          <w:sz w:val="24"/>
          <w:szCs w:val="24"/>
        </w:rPr>
      </w:pPr>
      <w:proofErr w:type="gramStart"/>
      <w:r w:rsidRPr="00F07C31">
        <w:rPr>
          <w:spacing w:val="3"/>
          <w:sz w:val="24"/>
          <w:szCs w:val="24"/>
        </w:rPr>
        <w:t>select</w:t>
      </w:r>
      <w:proofErr w:type="gramEnd"/>
      <w:r w:rsidRPr="00F07C31">
        <w:rPr>
          <w:spacing w:val="3"/>
          <w:sz w:val="24"/>
          <w:szCs w:val="24"/>
        </w:rPr>
        <w:t xml:space="preserve"> FIRST_NAME, DEPARTMENT from worker W where W.WORKER_ID='001' </w:t>
      </w:r>
    </w:p>
    <w:p w:rsidR="00F07C31" w:rsidRPr="00F07C31" w:rsidRDefault="00F07C31" w:rsidP="00F07C31">
      <w:pPr>
        <w:pStyle w:val="HTMLPreformatted"/>
        <w:spacing w:before="300" w:after="300"/>
        <w:textAlignment w:val="baseline"/>
        <w:rPr>
          <w:spacing w:val="3"/>
          <w:sz w:val="24"/>
          <w:szCs w:val="24"/>
        </w:rPr>
      </w:pPr>
      <w:proofErr w:type="gramStart"/>
      <w:r w:rsidRPr="00F07C31">
        <w:rPr>
          <w:spacing w:val="3"/>
          <w:sz w:val="24"/>
          <w:szCs w:val="24"/>
        </w:rPr>
        <w:t>union</w:t>
      </w:r>
      <w:proofErr w:type="gramEnd"/>
      <w:r w:rsidRPr="00F07C31">
        <w:rPr>
          <w:spacing w:val="3"/>
          <w:sz w:val="24"/>
          <w:szCs w:val="24"/>
        </w:rPr>
        <w:t xml:space="preserve"> all </w:t>
      </w:r>
    </w:p>
    <w:p w:rsidR="00E50D80" w:rsidRDefault="00F07C31" w:rsidP="00F07C31">
      <w:pPr>
        <w:pStyle w:val="HTMLPreformatted"/>
        <w:spacing w:before="300" w:after="300"/>
        <w:textAlignment w:val="baseline"/>
        <w:rPr>
          <w:spacing w:val="3"/>
          <w:sz w:val="24"/>
          <w:szCs w:val="24"/>
        </w:rPr>
      </w:pPr>
      <w:proofErr w:type="gramStart"/>
      <w:r w:rsidRPr="00F07C31">
        <w:rPr>
          <w:spacing w:val="3"/>
          <w:sz w:val="24"/>
          <w:szCs w:val="24"/>
        </w:rPr>
        <w:t>select</w:t>
      </w:r>
      <w:proofErr w:type="gramEnd"/>
      <w:r w:rsidRPr="00F07C31">
        <w:rPr>
          <w:spacing w:val="3"/>
          <w:sz w:val="24"/>
          <w:szCs w:val="24"/>
        </w:rPr>
        <w:t xml:space="preserve"> FIRST_NAME, DEPARTMENT from Worker W1 where W1.WORKER_ID='001';</w:t>
      </w:r>
    </w:p>
    <w:p w:rsidR="00F26EDD" w:rsidRDefault="00F26EDD" w:rsidP="0098470E">
      <w:pPr>
        <w:pStyle w:val="HTMLPreformatted"/>
        <w:spacing w:before="300" w:after="300"/>
        <w:textAlignment w:val="baseline"/>
        <w:rPr>
          <w:spacing w:val="3"/>
          <w:sz w:val="24"/>
          <w:szCs w:val="24"/>
        </w:rPr>
      </w:pPr>
    </w:p>
    <w:p w:rsidR="00C97F65" w:rsidRDefault="00C97F65" w:rsidP="00C97F65">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 Write an SQL query to show the last record from a table.</w:t>
      </w:r>
    </w:p>
    <w:p w:rsidR="00E84DAE" w:rsidRDefault="00E84DAE" w:rsidP="00C97F65">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SELECT * FROM WORKER WHERE WORKER_ID</w:t>
      </w:r>
      <w:proofErr w:type="gramStart"/>
      <w:r>
        <w:rPr>
          <w:rFonts w:ascii="Arial" w:hAnsi="Arial" w:cs="Arial"/>
          <w:color w:val="444444"/>
          <w:spacing w:val="3"/>
          <w:sz w:val="26"/>
          <w:szCs w:val="26"/>
        </w:rPr>
        <w:t>=(</w:t>
      </w:r>
      <w:proofErr w:type="gramEnd"/>
      <w:r>
        <w:rPr>
          <w:rFonts w:ascii="Arial" w:hAnsi="Arial" w:cs="Arial"/>
          <w:color w:val="444444"/>
          <w:spacing w:val="3"/>
          <w:sz w:val="26"/>
          <w:szCs w:val="26"/>
        </w:rPr>
        <w:t>SELECT MAX(WORKER_ID) FROM WORKER)</w:t>
      </w:r>
    </w:p>
    <w:p w:rsidR="00C97F65" w:rsidRDefault="00C97F65" w:rsidP="00C97F65">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C97F65" w:rsidRDefault="00C97F65" w:rsidP="00C97F65">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following query will return the last record from the Worker table:</w:t>
      </w:r>
    </w:p>
    <w:p w:rsidR="00C97F65" w:rsidRDefault="00C97F65" w:rsidP="00C97F65">
      <w:pPr>
        <w:pStyle w:val="HTMLPreformatted"/>
        <w:spacing w:before="300" w:after="300"/>
        <w:textAlignment w:val="baseline"/>
        <w:rPr>
          <w:spacing w:val="3"/>
          <w:sz w:val="24"/>
          <w:szCs w:val="24"/>
        </w:rPr>
      </w:pPr>
      <w:r>
        <w:rPr>
          <w:spacing w:val="3"/>
          <w:sz w:val="24"/>
          <w:szCs w:val="24"/>
        </w:rPr>
        <w:t xml:space="preserve">Select * from Worker where WORKER_ID = (SELECT </w:t>
      </w:r>
      <w:proofErr w:type="gramStart"/>
      <w:r>
        <w:rPr>
          <w:spacing w:val="3"/>
          <w:sz w:val="24"/>
          <w:szCs w:val="24"/>
        </w:rPr>
        <w:t>max(</w:t>
      </w:r>
      <w:proofErr w:type="gramEnd"/>
      <w:r>
        <w:rPr>
          <w:spacing w:val="3"/>
          <w:sz w:val="24"/>
          <w:szCs w:val="24"/>
        </w:rPr>
        <w:t>WORKER_ID) from Worker);</w:t>
      </w:r>
    </w:p>
    <w:p w:rsidR="00C97F65" w:rsidRDefault="00C97F65" w:rsidP="00C97F65">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C97F65" w:rsidRDefault="00C97F65" w:rsidP="00C97F65">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Q-43.</w:t>
      </w:r>
      <w:proofErr w:type="gramEnd"/>
      <w:r>
        <w:rPr>
          <w:rFonts w:ascii="Arial" w:hAnsi="Arial" w:cs="Arial"/>
          <w:color w:val="444444"/>
          <w:spacing w:val="3"/>
          <w:sz w:val="26"/>
          <w:szCs w:val="26"/>
        </w:rPr>
        <w:t xml:space="preserve"> Write an SQL query to fetch the first row of a table.</w:t>
      </w:r>
    </w:p>
    <w:p w:rsidR="00C97F65" w:rsidRDefault="00C97F65" w:rsidP="00C97F65">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C97F65" w:rsidRDefault="00C97F65" w:rsidP="00C97F65">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C97F65" w:rsidRDefault="00C97F65" w:rsidP="00C97F65">
      <w:pPr>
        <w:pStyle w:val="HTMLPreformatted"/>
        <w:spacing w:before="300" w:after="300"/>
        <w:textAlignment w:val="baseline"/>
        <w:rPr>
          <w:spacing w:val="3"/>
          <w:sz w:val="24"/>
          <w:szCs w:val="24"/>
        </w:rPr>
      </w:pPr>
      <w:r>
        <w:rPr>
          <w:spacing w:val="3"/>
          <w:sz w:val="24"/>
          <w:szCs w:val="24"/>
        </w:rPr>
        <w:t xml:space="preserve">Select * from Worker where WORKER_ID = (SELECT </w:t>
      </w:r>
      <w:proofErr w:type="gramStart"/>
      <w:r>
        <w:rPr>
          <w:spacing w:val="3"/>
          <w:sz w:val="24"/>
          <w:szCs w:val="24"/>
        </w:rPr>
        <w:t>min(</w:t>
      </w:r>
      <w:proofErr w:type="gramEnd"/>
      <w:r>
        <w:rPr>
          <w:spacing w:val="3"/>
          <w:sz w:val="24"/>
          <w:szCs w:val="24"/>
        </w:rPr>
        <w:t>WORKER_ID) from Worker);</w:t>
      </w:r>
    </w:p>
    <w:p w:rsidR="00E742C0" w:rsidRDefault="00E742C0" w:rsidP="00E742C0">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Q-49.</w:t>
      </w:r>
      <w:proofErr w:type="gramEnd"/>
      <w:r>
        <w:rPr>
          <w:rFonts w:ascii="Arial" w:hAnsi="Arial" w:cs="Arial"/>
          <w:color w:val="444444"/>
          <w:spacing w:val="3"/>
          <w:sz w:val="26"/>
          <w:szCs w:val="26"/>
        </w:rPr>
        <w:t xml:space="preserve"> Write an SQL query to fetch departments along with the total salaries paid for each of them.</w:t>
      </w:r>
    </w:p>
    <w:p w:rsidR="00E742C0" w:rsidRDefault="00E742C0" w:rsidP="00E742C0">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E742C0" w:rsidRDefault="00E742C0" w:rsidP="00E742C0">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E742C0" w:rsidRDefault="00E742C0" w:rsidP="00E742C0">
      <w:pPr>
        <w:pStyle w:val="HTMLPreformatted"/>
        <w:spacing w:before="300" w:after="300"/>
        <w:textAlignment w:val="baseline"/>
        <w:rPr>
          <w:spacing w:val="3"/>
          <w:sz w:val="24"/>
          <w:szCs w:val="24"/>
        </w:rPr>
      </w:pPr>
      <w:r>
        <w:rPr>
          <w:spacing w:val="3"/>
          <w:sz w:val="24"/>
          <w:szCs w:val="24"/>
        </w:rPr>
        <w:lastRenderedPageBreak/>
        <w:t xml:space="preserve"> SELECT DEPARTMENT, </w:t>
      </w:r>
      <w:proofErr w:type="gramStart"/>
      <w:r>
        <w:rPr>
          <w:spacing w:val="3"/>
          <w:sz w:val="24"/>
          <w:szCs w:val="24"/>
        </w:rPr>
        <w:t>sum(</w:t>
      </w:r>
      <w:proofErr w:type="gramEnd"/>
      <w:r>
        <w:rPr>
          <w:spacing w:val="3"/>
          <w:sz w:val="24"/>
          <w:szCs w:val="24"/>
        </w:rPr>
        <w:t>Salary) from worker group by DEPARTMENT;</w:t>
      </w:r>
    </w:p>
    <w:p w:rsidR="00E742C0" w:rsidRDefault="00E742C0" w:rsidP="00E742C0">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E742C0" w:rsidRDefault="00E742C0" w:rsidP="00E742C0">
      <w:pPr>
        <w:pStyle w:val="Heading4"/>
        <w:shd w:val="clear" w:color="auto" w:fill="FFFFFF"/>
        <w:spacing w:before="0" w:beforeAutospacing="0" w:after="300" w:afterAutospacing="0"/>
        <w:textAlignment w:val="baseline"/>
        <w:rPr>
          <w:rFonts w:ascii="Arial" w:hAnsi="Arial" w:cs="Arial"/>
          <w:color w:val="444444"/>
          <w:spacing w:val="3"/>
          <w:sz w:val="26"/>
          <w:szCs w:val="26"/>
        </w:rPr>
      </w:pPr>
      <w:proofErr w:type="gramStart"/>
      <w:r>
        <w:rPr>
          <w:rFonts w:ascii="Arial" w:hAnsi="Arial" w:cs="Arial"/>
          <w:color w:val="444444"/>
          <w:spacing w:val="3"/>
          <w:sz w:val="26"/>
          <w:szCs w:val="26"/>
        </w:rPr>
        <w:t>Q-50.</w:t>
      </w:r>
      <w:proofErr w:type="gramEnd"/>
      <w:r>
        <w:rPr>
          <w:rFonts w:ascii="Arial" w:hAnsi="Arial" w:cs="Arial"/>
          <w:color w:val="444444"/>
          <w:spacing w:val="3"/>
          <w:sz w:val="26"/>
          <w:szCs w:val="26"/>
        </w:rPr>
        <w:t xml:space="preserve"> Write</w:t>
      </w:r>
      <w:r w:rsidR="00165DB0">
        <w:rPr>
          <w:rFonts w:ascii="Arial" w:hAnsi="Arial" w:cs="Arial"/>
          <w:color w:val="444444"/>
          <w:spacing w:val="3"/>
          <w:sz w:val="26"/>
          <w:szCs w:val="26"/>
        </w:rPr>
        <w:t xml:space="preserve"> an SQL query to fetch the name</w:t>
      </w:r>
      <w:r>
        <w:rPr>
          <w:rFonts w:ascii="Arial" w:hAnsi="Arial" w:cs="Arial"/>
          <w:color w:val="444444"/>
          <w:spacing w:val="3"/>
          <w:sz w:val="26"/>
          <w:szCs w:val="26"/>
        </w:rPr>
        <w:t xml:space="preserve"> of workers who earn the highest salary.</w:t>
      </w:r>
    </w:p>
    <w:p w:rsidR="00AD1A79" w:rsidRDefault="00AD1A79" w:rsidP="00E742C0">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 xml:space="preserve">Select </w:t>
      </w:r>
      <w:proofErr w:type="spellStart"/>
      <w:proofErr w:type="gramStart"/>
      <w:r>
        <w:rPr>
          <w:rFonts w:ascii="Arial" w:hAnsi="Arial" w:cs="Arial"/>
          <w:color w:val="444444"/>
          <w:spacing w:val="3"/>
          <w:sz w:val="26"/>
          <w:szCs w:val="26"/>
        </w:rPr>
        <w:t>first_name</w:t>
      </w:r>
      <w:proofErr w:type="spellEnd"/>
      <w:r>
        <w:rPr>
          <w:rFonts w:ascii="Arial" w:hAnsi="Arial" w:cs="Arial"/>
          <w:color w:val="444444"/>
          <w:spacing w:val="3"/>
          <w:sz w:val="26"/>
          <w:szCs w:val="26"/>
        </w:rPr>
        <w:t xml:space="preserve"> ,max</w:t>
      </w:r>
      <w:proofErr w:type="gramEnd"/>
      <w:r>
        <w:rPr>
          <w:rFonts w:ascii="Arial" w:hAnsi="Arial" w:cs="Arial"/>
          <w:color w:val="444444"/>
          <w:spacing w:val="3"/>
          <w:sz w:val="26"/>
          <w:szCs w:val="26"/>
        </w:rPr>
        <w:t xml:space="preserve">(salary) from worker </w:t>
      </w:r>
    </w:p>
    <w:p w:rsidR="00E742C0" w:rsidRDefault="00E742C0" w:rsidP="00E742C0">
      <w:pPr>
        <w:pStyle w:val="NormalWeb"/>
        <w:shd w:val="clear" w:color="auto" w:fill="FFFFFF"/>
        <w:spacing w:before="0" w:beforeAutospacing="0" w:after="0" w:afterAutospacing="0"/>
        <w:textAlignment w:val="baseline"/>
        <w:rPr>
          <w:rFonts w:ascii="Arial" w:hAnsi="Arial" w:cs="Arial"/>
          <w:color w:val="4D4D4D"/>
          <w:spacing w:val="3"/>
          <w:sz w:val="23"/>
          <w:szCs w:val="23"/>
        </w:rPr>
      </w:pPr>
      <w:proofErr w:type="gramStart"/>
      <w:r>
        <w:rPr>
          <w:rStyle w:val="Strong"/>
          <w:rFonts w:ascii="inherit" w:hAnsi="inherit" w:cs="Arial"/>
          <w:color w:val="4D4D4D"/>
          <w:spacing w:val="3"/>
          <w:sz w:val="23"/>
          <w:szCs w:val="23"/>
          <w:bdr w:val="none" w:sz="0" w:space="0" w:color="auto" w:frame="1"/>
        </w:rPr>
        <w:t>Ans.</w:t>
      </w:r>
      <w:proofErr w:type="gramEnd"/>
    </w:p>
    <w:p w:rsidR="00E742C0" w:rsidRDefault="00E742C0" w:rsidP="00E742C0">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 required query is:</w:t>
      </w:r>
    </w:p>
    <w:p w:rsidR="00E742C0" w:rsidRDefault="00E742C0" w:rsidP="00E742C0">
      <w:pPr>
        <w:pStyle w:val="HTMLPreformatted"/>
        <w:spacing w:before="300" w:after="300"/>
        <w:textAlignment w:val="baseline"/>
        <w:rPr>
          <w:spacing w:val="3"/>
          <w:sz w:val="24"/>
          <w:szCs w:val="24"/>
        </w:rPr>
      </w:pPr>
      <w:r>
        <w:rPr>
          <w:spacing w:val="3"/>
          <w:sz w:val="24"/>
          <w:szCs w:val="24"/>
        </w:rPr>
        <w:t>SELECT FIRST_NAME, SALARY from Worker WHERE SALARY</w:t>
      </w:r>
      <w:proofErr w:type="gramStart"/>
      <w:r>
        <w:rPr>
          <w:spacing w:val="3"/>
          <w:sz w:val="24"/>
          <w:szCs w:val="24"/>
        </w:rPr>
        <w:t>=(</w:t>
      </w:r>
      <w:proofErr w:type="gramEnd"/>
      <w:r>
        <w:rPr>
          <w:spacing w:val="3"/>
          <w:sz w:val="24"/>
          <w:szCs w:val="24"/>
        </w:rPr>
        <w:t>SELECT max(SALARY) from Worker);</w:t>
      </w:r>
    </w:p>
    <w:p w:rsidR="00E742C0" w:rsidRDefault="00E742C0" w:rsidP="00E742C0">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fetch three min salaries from a table</w:t>
      </w:r>
    </w:p>
    <w:p w:rsidR="008C32A6" w:rsidRDefault="008C32A6" w:rsidP="00E742C0">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Select salary from worker order by salary limit 3</w:t>
      </w:r>
    </w:p>
    <w:p w:rsidR="00E742C0" w:rsidRDefault="00E742C0" w:rsidP="00E742C0">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Write an SQL query to print the name of employees having the highest salary in each department.</w:t>
      </w:r>
    </w:p>
    <w:p w:rsidR="008C32A6" w:rsidRDefault="008C32A6" w:rsidP="00E742C0">
      <w:pPr>
        <w:pStyle w:val="Heading4"/>
        <w:shd w:val="clear" w:color="auto" w:fill="FFFFFF"/>
        <w:spacing w:before="0" w:beforeAutospacing="0" w:after="300" w:afterAutospacing="0"/>
        <w:textAlignment w:val="baseline"/>
        <w:rPr>
          <w:rFonts w:ascii="Arial" w:hAnsi="Arial" w:cs="Arial"/>
          <w:color w:val="444444"/>
          <w:spacing w:val="3"/>
          <w:sz w:val="26"/>
          <w:szCs w:val="26"/>
        </w:rPr>
      </w:pPr>
      <w:r>
        <w:rPr>
          <w:rFonts w:ascii="Arial" w:hAnsi="Arial" w:cs="Arial"/>
          <w:color w:val="444444"/>
          <w:spacing w:val="3"/>
          <w:sz w:val="26"/>
          <w:szCs w:val="26"/>
        </w:rPr>
        <w:t xml:space="preserve">Select </w:t>
      </w:r>
      <w:proofErr w:type="spellStart"/>
      <w:r>
        <w:rPr>
          <w:rFonts w:ascii="Arial" w:hAnsi="Arial" w:cs="Arial"/>
          <w:color w:val="444444"/>
          <w:spacing w:val="3"/>
          <w:sz w:val="26"/>
          <w:szCs w:val="26"/>
        </w:rPr>
        <w:t>first_name</w:t>
      </w:r>
      <w:proofErr w:type="gramStart"/>
      <w:r>
        <w:rPr>
          <w:rFonts w:ascii="Arial" w:hAnsi="Arial" w:cs="Arial"/>
          <w:color w:val="444444"/>
          <w:spacing w:val="3"/>
          <w:sz w:val="26"/>
          <w:szCs w:val="26"/>
        </w:rPr>
        <w:t>,max</w:t>
      </w:r>
      <w:proofErr w:type="spellEnd"/>
      <w:proofErr w:type="gramEnd"/>
      <w:r>
        <w:rPr>
          <w:rFonts w:ascii="Arial" w:hAnsi="Arial" w:cs="Arial"/>
          <w:color w:val="444444"/>
          <w:spacing w:val="3"/>
          <w:sz w:val="26"/>
          <w:szCs w:val="26"/>
        </w:rPr>
        <w:t>(salary) from worker group by department;</w:t>
      </w: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E03185" w:rsidRDefault="00E03185" w:rsidP="00080331">
      <w:pPr>
        <w:rPr>
          <w:rFonts w:ascii="Times New Roman" w:hAnsi="Times New Roman"/>
          <w:b/>
          <w:sz w:val="24"/>
          <w:szCs w:val="24"/>
          <w:u w:val="single"/>
        </w:rPr>
      </w:pPr>
    </w:p>
    <w:p w:rsidR="00080331" w:rsidRDefault="00080331" w:rsidP="00080331">
      <w:pPr>
        <w:rPr>
          <w:rFonts w:ascii="Times New Roman" w:hAnsi="Times New Roman"/>
          <w:b/>
          <w:sz w:val="24"/>
          <w:szCs w:val="24"/>
          <w:u w:val="single"/>
        </w:rPr>
      </w:pPr>
      <w:r w:rsidRPr="000B64DC">
        <w:rPr>
          <w:rFonts w:ascii="Times New Roman" w:hAnsi="Times New Roman"/>
          <w:b/>
          <w:sz w:val="24"/>
          <w:szCs w:val="24"/>
          <w:u w:val="single"/>
        </w:rPr>
        <w:lastRenderedPageBreak/>
        <w:t>DISPLAYING TABLES:</w:t>
      </w:r>
    </w:p>
    <w:p w:rsidR="00080331" w:rsidRPr="00903BDC" w:rsidRDefault="00080331" w:rsidP="00080331">
      <w:pPr>
        <w:spacing w:line="240" w:lineRule="auto"/>
        <w:rPr>
          <w:rFonts w:ascii="Times New Roman" w:hAnsi="Times New Roman"/>
          <w:b/>
          <w:sz w:val="24"/>
          <w:szCs w:val="24"/>
        </w:rPr>
      </w:pPr>
      <w:r w:rsidRPr="00903BDC">
        <w:rPr>
          <w:rFonts w:ascii="Times New Roman" w:hAnsi="Times New Roman"/>
          <w:b/>
          <w:sz w:val="24"/>
          <w:szCs w:val="24"/>
        </w:rPr>
        <w:t>SQL&gt; select *from salesman;</w:t>
      </w:r>
    </w:p>
    <w:tbl>
      <w:tblPr>
        <w:tblStyle w:val="TableGrid"/>
        <w:tblW w:w="0" w:type="auto"/>
        <w:tblLook w:val="04A0" w:firstRow="1" w:lastRow="0" w:firstColumn="1" w:lastColumn="0" w:noHBand="0" w:noVBand="1"/>
      </w:tblPr>
      <w:tblGrid>
        <w:gridCol w:w="1937"/>
        <w:gridCol w:w="1909"/>
        <w:gridCol w:w="1909"/>
        <w:gridCol w:w="1915"/>
      </w:tblGrid>
      <w:tr w:rsidR="00080331" w:rsidTr="0086371B">
        <w:tc>
          <w:tcPr>
            <w:tcW w:w="1937" w:type="dxa"/>
          </w:tcPr>
          <w:p w:rsidR="00080331" w:rsidRPr="00427686" w:rsidRDefault="00080331" w:rsidP="0086371B">
            <w:r w:rsidRPr="00427686">
              <w:rPr>
                <w:rFonts w:ascii="Times New Roman" w:hAnsi="Times New Roman"/>
                <w:b/>
              </w:rPr>
              <w:t>SALESMAN_ID</w:t>
            </w:r>
          </w:p>
        </w:tc>
        <w:tc>
          <w:tcPr>
            <w:tcW w:w="1909" w:type="dxa"/>
          </w:tcPr>
          <w:p w:rsidR="00080331" w:rsidRPr="00427686" w:rsidRDefault="00080331" w:rsidP="0086371B">
            <w:r w:rsidRPr="00427686">
              <w:rPr>
                <w:rFonts w:ascii="Times New Roman" w:hAnsi="Times New Roman"/>
                <w:b/>
              </w:rPr>
              <w:t>NAME</w:t>
            </w:r>
          </w:p>
        </w:tc>
        <w:tc>
          <w:tcPr>
            <w:tcW w:w="1909" w:type="dxa"/>
          </w:tcPr>
          <w:p w:rsidR="00080331" w:rsidRPr="00427686" w:rsidRDefault="00080331" w:rsidP="0086371B">
            <w:r w:rsidRPr="00427686">
              <w:rPr>
                <w:rFonts w:ascii="Times New Roman" w:hAnsi="Times New Roman"/>
                <w:b/>
              </w:rPr>
              <w:t>CITY</w:t>
            </w:r>
          </w:p>
        </w:tc>
        <w:tc>
          <w:tcPr>
            <w:tcW w:w="1915" w:type="dxa"/>
          </w:tcPr>
          <w:p w:rsidR="00080331" w:rsidRPr="00427686" w:rsidRDefault="00080331" w:rsidP="0086371B">
            <w:r w:rsidRPr="00427686">
              <w:rPr>
                <w:rFonts w:ascii="Times New Roman" w:hAnsi="Times New Roman"/>
                <w:b/>
              </w:rPr>
              <w:t>COMMISSION</w:t>
            </w:r>
          </w:p>
        </w:tc>
      </w:tr>
      <w:tr w:rsidR="00080331" w:rsidRPr="00785A68" w:rsidTr="0086371B">
        <w:tc>
          <w:tcPr>
            <w:tcW w:w="1937" w:type="dxa"/>
          </w:tcPr>
          <w:p w:rsidR="00080331" w:rsidRPr="00785A68" w:rsidRDefault="00080331" w:rsidP="0086371B">
            <w:r w:rsidRPr="00785A68">
              <w:rPr>
                <w:rFonts w:ascii="Times New Roman" w:hAnsi="Times New Roman"/>
                <w:sz w:val="24"/>
                <w:szCs w:val="24"/>
              </w:rPr>
              <w:t>1000</w:t>
            </w:r>
          </w:p>
        </w:tc>
        <w:tc>
          <w:tcPr>
            <w:tcW w:w="1909" w:type="dxa"/>
          </w:tcPr>
          <w:p w:rsidR="00080331" w:rsidRPr="00785A68" w:rsidRDefault="00080331" w:rsidP="0086371B">
            <w:proofErr w:type="spellStart"/>
            <w:r w:rsidRPr="00785A68">
              <w:rPr>
                <w:rFonts w:ascii="Times New Roman" w:hAnsi="Times New Roman"/>
                <w:sz w:val="24"/>
                <w:szCs w:val="24"/>
              </w:rPr>
              <w:t>adarsh</w:t>
            </w:r>
            <w:proofErr w:type="spellEnd"/>
          </w:p>
        </w:tc>
        <w:tc>
          <w:tcPr>
            <w:tcW w:w="1909" w:type="dxa"/>
          </w:tcPr>
          <w:p w:rsidR="00080331" w:rsidRPr="00785A68" w:rsidRDefault="00080331" w:rsidP="0086371B">
            <w:proofErr w:type="spellStart"/>
            <w:r w:rsidRPr="00785A68">
              <w:rPr>
                <w:rFonts w:ascii="Times New Roman" w:hAnsi="Times New Roman"/>
                <w:sz w:val="24"/>
                <w:szCs w:val="24"/>
              </w:rPr>
              <w:t>bangalore</w:t>
            </w:r>
            <w:proofErr w:type="spellEnd"/>
            <w:r w:rsidRPr="00785A68">
              <w:rPr>
                <w:rFonts w:ascii="Times New Roman" w:hAnsi="Times New Roman"/>
                <w:sz w:val="24"/>
                <w:szCs w:val="24"/>
              </w:rPr>
              <w:t xml:space="preserve">  </w:t>
            </w:r>
          </w:p>
        </w:tc>
        <w:tc>
          <w:tcPr>
            <w:tcW w:w="1915" w:type="dxa"/>
          </w:tcPr>
          <w:p w:rsidR="00080331" w:rsidRPr="00785A68" w:rsidRDefault="00080331" w:rsidP="0086371B">
            <w:r w:rsidRPr="00785A68">
              <w:rPr>
                <w:rFonts w:ascii="Times New Roman" w:hAnsi="Times New Roman"/>
                <w:sz w:val="24"/>
                <w:szCs w:val="24"/>
              </w:rPr>
              <w:t>2</w:t>
            </w:r>
          </w:p>
        </w:tc>
      </w:tr>
      <w:tr w:rsidR="00080331" w:rsidRPr="00785A68" w:rsidTr="0086371B">
        <w:tc>
          <w:tcPr>
            <w:tcW w:w="1937" w:type="dxa"/>
          </w:tcPr>
          <w:p w:rsidR="00080331" w:rsidRPr="00785A68" w:rsidRDefault="00080331" w:rsidP="0086371B">
            <w:r w:rsidRPr="00785A68">
              <w:rPr>
                <w:rFonts w:ascii="Times New Roman" w:hAnsi="Times New Roman"/>
                <w:sz w:val="24"/>
                <w:szCs w:val="24"/>
              </w:rPr>
              <w:t>1001</w:t>
            </w:r>
          </w:p>
        </w:tc>
        <w:tc>
          <w:tcPr>
            <w:tcW w:w="1909" w:type="dxa"/>
          </w:tcPr>
          <w:p w:rsidR="00080331" w:rsidRPr="00785A68" w:rsidRDefault="00080331" w:rsidP="0086371B">
            <w:proofErr w:type="spellStart"/>
            <w:r w:rsidRPr="00785A68">
              <w:rPr>
                <w:rFonts w:ascii="Times New Roman" w:hAnsi="Times New Roman"/>
                <w:sz w:val="24"/>
                <w:szCs w:val="24"/>
              </w:rPr>
              <w:t>bharath</w:t>
            </w:r>
            <w:proofErr w:type="spellEnd"/>
          </w:p>
        </w:tc>
        <w:tc>
          <w:tcPr>
            <w:tcW w:w="1909" w:type="dxa"/>
          </w:tcPr>
          <w:p w:rsidR="00080331" w:rsidRPr="00785A68" w:rsidRDefault="00080331" w:rsidP="0086371B">
            <w:proofErr w:type="spellStart"/>
            <w:r w:rsidRPr="00785A68">
              <w:rPr>
                <w:rFonts w:ascii="Times New Roman" w:hAnsi="Times New Roman"/>
                <w:sz w:val="24"/>
                <w:szCs w:val="24"/>
              </w:rPr>
              <w:t>mysore</w:t>
            </w:r>
            <w:proofErr w:type="spellEnd"/>
            <w:r w:rsidRPr="00785A68">
              <w:rPr>
                <w:rFonts w:ascii="Times New Roman" w:hAnsi="Times New Roman"/>
                <w:sz w:val="24"/>
                <w:szCs w:val="24"/>
              </w:rPr>
              <w:t xml:space="preserve">     </w:t>
            </w:r>
          </w:p>
        </w:tc>
        <w:tc>
          <w:tcPr>
            <w:tcW w:w="1915" w:type="dxa"/>
          </w:tcPr>
          <w:p w:rsidR="00080331" w:rsidRPr="00785A68" w:rsidRDefault="00080331" w:rsidP="0086371B">
            <w:r w:rsidRPr="00785A68">
              <w:rPr>
                <w:rFonts w:ascii="Times New Roman" w:hAnsi="Times New Roman"/>
                <w:sz w:val="24"/>
                <w:szCs w:val="24"/>
              </w:rPr>
              <w:t>8</w:t>
            </w:r>
          </w:p>
        </w:tc>
      </w:tr>
      <w:tr w:rsidR="00080331" w:rsidRPr="00785A68" w:rsidTr="0086371B">
        <w:tc>
          <w:tcPr>
            <w:tcW w:w="1937" w:type="dxa"/>
          </w:tcPr>
          <w:p w:rsidR="00080331" w:rsidRPr="00785A68" w:rsidRDefault="00080331" w:rsidP="0086371B">
            <w:r w:rsidRPr="00785A68">
              <w:rPr>
                <w:rFonts w:ascii="Times New Roman" w:hAnsi="Times New Roman"/>
                <w:sz w:val="24"/>
                <w:szCs w:val="24"/>
              </w:rPr>
              <w:t xml:space="preserve">1002 </w:t>
            </w:r>
            <w:r w:rsidRPr="00785A68">
              <w:rPr>
                <w:rFonts w:ascii="Times New Roman" w:hAnsi="Times New Roman"/>
                <w:sz w:val="24"/>
                <w:szCs w:val="24"/>
              </w:rPr>
              <w:tab/>
            </w:r>
          </w:p>
        </w:tc>
        <w:tc>
          <w:tcPr>
            <w:tcW w:w="1909" w:type="dxa"/>
          </w:tcPr>
          <w:p w:rsidR="00080331" w:rsidRPr="00785A68" w:rsidRDefault="00080331" w:rsidP="0086371B">
            <w:proofErr w:type="spellStart"/>
            <w:r w:rsidRPr="00785A68">
              <w:rPr>
                <w:rFonts w:ascii="Times New Roman" w:hAnsi="Times New Roman"/>
                <w:sz w:val="24"/>
                <w:szCs w:val="24"/>
              </w:rPr>
              <w:t>chandru</w:t>
            </w:r>
            <w:proofErr w:type="spellEnd"/>
            <w:r w:rsidRPr="00785A68">
              <w:rPr>
                <w:rFonts w:ascii="Times New Roman" w:hAnsi="Times New Roman"/>
                <w:sz w:val="24"/>
                <w:szCs w:val="24"/>
              </w:rPr>
              <w:t xml:space="preserve">  </w:t>
            </w:r>
          </w:p>
        </w:tc>
        <w:tc>
          <w:tcPr>
            <w:tcW w:w="1909" w:type="dxa"/>
          </w:tcPr>
          <w:p w:rsidR="00080331" w:rsidRPr="00785A68" w:rsidRDefault="00080331" w:rsidP="0086371B">
            <w:proofErr w:type="spellStart"/>
            <w:r w:rsidRPr="00785A68">
              <w:rPr>
                <w:rFonts w:ascii="Times New Roman" w:hAnsi="Times New Roman"/>
                <w:sz w:val="24"/>
                <w:szCs w:val="24"/>
              </w:rPr>
              <w:t>bangalore</w:t>
            </w:r>
            <w:proofErr w:type="spellEnd"/>
            <w:r w:rsidRPr="00785A68">
              <w:rPr>
                <w:rFonts w:ascii="Times New Roman" w:hAnsi="Times New Roman"/>
                <w:sz w:val="24"/>
                <w:szCs w:val="24"/>
              </w:rPr>
              <w:t xml:space="preserve">  </w:t>
            </w:r>
          </w:p>
        </w:tc>
        <w:tc>
          <w:tcPr>
            <w:tcW w:w="1915" w:type="dxa"/>
          </w:tcPr>
          <w:p w:rsidR="00080331" w:rsidRPr="00785A68" w:rsidRDefault="00080331" w:rsidP="0086371B">
            <w:r w:rsidRPr="00785A68">
              <w:rPr>
                <w:rFonts w:ascii="Times New Roman" w:hAnsi="Times New Roman"/>
                <w:sz w:val="24"/>
                <w:szCs w:val="24"/>
              </w:rPr>
              <w:t>3</w:t>
            </w:r>
          </w:p>
        </w:tc>
      </w:tr>
      <w:tr w:rsidR="00080331" w:rsidRPr="00785A68" w:rsidTr="0086371B">
        <w:tc>
          <w:tcPr>
            <w:tcW w:w="1937" w:type="dxa"/>
          </w:tcPr>
          <w:p w:rsidR="00080331" w:rsidRPr="00785A68" w:rsidRDefault="00080331" w:rsidP="0086371B">
            <w:r w:rsidRPr="00785A68">
              <w:rPr>
                <w:rFonts w:ascii="Times New Roman" w:hAnsi="Times New Roman"/>
                <w:sz w:val="24"/>
                <w:szCs w:val="24"/>
              </w:rPr>
              <w:t>1003</w:t>
            </w:r>
          </w:p>
        </w:tc>
        <w:tc>
          <w:tcPr>
            <w:tcW w:w="1909" w:type="dxa"/>
          </w:tcPr>
          <w:p w:rsidR="00080331" w:rsidRPr="00785A68" w:rsidRDefault="00080331" w:rsidP="0086371B">
            <w:proofErr w:type="spellStart"/>
            <w:r w:rsidRPr="00785A68">
              <w:rPr>
                <w:rFonts w:ascii="Times New Roman" w:hAnsi="Times New Roman"/>
                <w:sz w:val="24"/>
                <w:szCs w:val="24"/>
              </w:rPr>
              <w:t>dinesh</w:t>
            </w:r>
            <w:proofErr w:type="spellEnd"/>
            <w:r w:rsidRPr="00785A68">
              <w:rPr>
                <w:rFonts w:ascii="Times New Roman" w:hAnsi="Times New Roman"/>
                <w:sz w:val="24"/>
                <w:szCs w:val="24"/>
              </w:rPr>
              <w:t xml:space="preserve">   </w:t>
            </w:r>
          </w:p>
        </w:tc>
        <w:tc>
          <w:tcPr>
            <w:tcW w:w="1909" w:type="dxa"/>
          </w:tcPr>
          <w:p w:rsidR="00080331" w:rsidRPr="00785A68" w:rsidRDefault="00080331" w:rsidP="0086371B">
            <w:proofErr w:type="spellStart"/>
            <w:r w:rsidRPr="00785A68">
              <w:rPr>
                <w:rFonts w:ascii="Times New Roman" w:hAnsi="Times New Roman"/>
                <w:sz w:val="24"/>
                <w:szCs w:val="24"/>
              </w:rPr>
              <w:t>pune</w:t>
            </w:r>
            <w:proofErr w:type="spellEnd"/>
            <w:r w:rsidRPr="00785A68">
              <w:rPr>
                <w:rFonts w:ascii="Times New Roman" w:hAnsi="Times New Roman"/>
                <w:sz w:val="24"/>
                <w:szCs w:val="24"/>
              </w:rPr>
              <w:t xml:space="preserve"> </w:t>
            </w:r>
          </w:p>
        </w:tc>
        <w:tc>
          <w:tcPr>
            <w:tcW w:w="1915" w:type="dxa"/>
          </w:tcPr>
          <w:p w:rsidR="00080331" w:rsidRPr="00785A68" w:rsidRDefault="00080331" w:rsidP="0086371B">
            <w:r w:rsidRPr="00785A68">
              <w:rPr>
                <w:rFonts w:ascii="Times New Roman" w:hAnsi="Times New Roman"/>
                <w:sz w:val="24"/>
                <w:szCs w:val="24"/>
              </w:rPr>
              <w:t>1</w:t>
            </w:r>
          </w:p>
        </w:tc>
      </w:tr>
      <w:tr w:rsidR="00080331" w:rsidRPr="00785A68" w:rsidTr="0086371B">
        <w:tc>
          <w:tcPr>
            <w:tcW w:w="1937" w:type="dxa"/>
          </w:tcPr>
          <w:p w:rsidR="00080331" w:rsidRPr="00785A68" w:rsidRDefault="00080331" w:rsidP="0086371B">
            <w:r w:rsidRPr="00785A68">
              <w:rPr>
                <w:rFonts w:ascii="Times New Roman" w:hAnsi="Times New Roman"/>
                <w:sz w:val="24"/>
                <w:szCs w:val="24"/>
              </w:rPr>
              <w:t xml:space="preserve">1004 </w:t>
            </w:r>
          </w:p>
        </w:tc>
        <w:tc>
          <w:tcPr>
            <w:tcW w:w="1909" w:type="dxa"/>
          </w:tcPr>
          <w:p w:rsidR="00080331" w:rsidRPr="00785A68" w:rsidRDefault="00080331" w:rsidP="0086371B">
            <w:proofErr w:type="spellStart"/>
            <w:r w:rsidRPr="00785A68">
              <w:rPr>
                <w:rFonts w:ascii="Times New Roman" w:hAnsi="Times New Roman"/>
                <w:sz w:val="24"/>
                <w:szCs w:val="24"/>
              </w:rPr>
              <w:t>eshwar</w:t>
            </w:r>
            <w:proofErr w:type="spellEnd"/>
          </w:p>
        </w:tc>
        <w:tc>
          <w:tcPr>
            <w:tcW w:w="1909" w:type="dxa"/>
          </w:tcPr>
          <w:p w:rsidR="00080331" w:rsidRPr="00785A68" w:rsidRDefault="00080331" w:rsidP="0086371B">
            <w:proofErr w:type="spellStart"/>
            <w:r w:rsidRPr="00785A68">
              <w:rPr>
                <w:rFonts w:ascii="Times New Roman" w:hAnsi="Times New Roman"/>
                <w:sz w:val="24"/>
                <w:szCs w:val="24"/>
              </w:rPr>
              <w:t>chennai</w:t>
            </w:r>
            <w:proofErr w:type="spellEnd"/>
            <w:r w:rsidRPr="00785A68">
              <w:rPr>
                <w:rFonts w:ascii="Times New Roman" w:hAnsi="Times New Roman"/>
                <w:sz w:val="24"/>
                <w:szCs w:val="24"/>
              </w:rPr>
              <w:t xml:space="preserve"> </w:t>
            </w:r>
          </w:p>
        </w:tc>
        <w:tc>
          <w:tcPr>
            <w:tcW w:w="1915" w:type="dxa"/>
          </w:tcPr>
          <w:p w:rsidR="00080331" w:rsidRPr="00785A68" w:rsidRDefault="00080331" w:rsidP="0086371B">
            <w:r w:rsidRPr="00785A68">
              <w:rPr>
                <w:rFonts w:ascii="Times New Roman" w:hAnsi="Times New Roman"/>
                <w:sz w:val="24"/>
                <w:szCs w:val="24"/>
              </w:rPr>
              <w:t>9</w:t>
            </w:r>
          </w:p>
        </w:tc>
      </w:tr>
      <w:tr w:rsidR="00080331" w:rsidRPr="00785A68" w:rsidTr="0086371B">
        <w:tc>
          <w:tcPr>
            <w:tcW w:w="1937" w:type="dxa"/>
          </w:tcPr>
          <w:p w:rsidR="00080331" w:rsidRPr="00785A68" w:rsidRDefault="00080331" w:rsidP="0086371B">
            <w:r w:rsidRPr="00785A68">
              <w:rPr>
                <w:rFonts w:ascii="Times New Roman" w:hAnsi="Times New Roman"/>
                <w:sz w:val="24"/>
                <w:szCs w:val="24"/>
              </w:rPr>
              <w:t>1005</w:t>
            </w:r>
          </w:p>
        </w:tc>
        <w:tc>
          <w:tcPr>
            <w:tcW w:w="1909" w:type="dxa"/>
          </w:tcPr>
          <w:p w:rsidR="00080331" w:rsidRPr="00785A68" w:rsidRDefault="00080331" w:rsidP="0086371B">
            <w:proofErr w:type="spellStart"/>
            <w:r w:rsidRPr="00785A68">
              <w:rPr>
                <w:rFonts w:ascii="Times New Roman" w:hAnsi="Times New Roman"/>
                <w:sz w:val="24"/>
                <w:szCs w:val="24"/>
              </w:rPr>
              <w:t>kiran</w:t>
            </w:r>
            <w:proofErr w:type="spellEnd"/>
          </w:p>
        </w:tc>
        <w:tc>
          <w:tcPr>
            <w:tcW w:w="1909" w:type="dxa"/>
          </w:tcPr>
          <w:p w:rsidR="00080331" w:rsidRPr="00785A68" w:rsidRDefault="00080331" w:rsidP="0086371B">
            <w:r w:rsidRPr="00785A68">
              <w:rPr>
                <w:rFonts w:ascii="Times New Roman" w:hAnsi="Times New Roman"/>
                <w:sz w:val="24"/>
                <w:szCs w:val="24"/>
              </w:rPr>
              <w:t xml:space="preserve"> </w:t>
            </w:r>
            <w:proofErr w:type="spellStart"/>
            <w:r w:rsidRPr="00785A68">
              <w:rPr>
                <w:rFonts w:ascii="Times New Roman" w:hAnsi="Times New Roman"/>
                <w:sz w:val="24"/>
                <w:szCs w:val="24"/>
              </w:rPr>
              <w:t>hyd</w:t>
            </w:r>
            <w:proofErr w:type="spellEnd"/>
            <w:r w:rsidRPr="00785A68">
              <w:rPr>
                <w:rFonts w:ascii="Times New Roman" w:hAnsi="Times New Roman"/>
                <w:sz w:val="24"/>
                <w:szCs w:val="24"/>
              </w:rPr>
              <w:t xml:space="preserve">                    </w:t>
            </w:r>
          </w:p>
        </w:tc>
        <w:tc>
          <w:tcPr>
            <w:tcW w:w="1915" w:type="dxa"/>
          </w:tcPr>
          <w:p w:rsidR="00080331" w:rsidRPr="00785A68" w:rsidRDefault="00080331" w:rsidP="0086371B">
            <w:r w:rsidRPr="00785A68">
              <w:rPr>
                <w:rFonts w:ascii="Times New Roman" w:hAnsi="Times New Roman"/>
                <w:sz w:val="24"/>
                <w:szCs w:val="24"/>
              </w:rPr>
              <w:t>4</w:t>
            </w:r>
          </w:p>
        </w:tc>
      </w:tr>
      <w:tr w:rsidR="00080331" w:rsidRPr="00785A68" w:rsidTr="0086371B">
        <w:tc>
          <w:tcPr>
            <w:tcW w:w="1937" w:type="dxa"/>
          </w:tcPr>
          <w:p w:rsidR="00080331" w:rsidRPr="00785A68" w:rsidRDefault="00080331" w:rsidP="0086371B">
            <w:r w:rsidRPr="00785A68">
              <w:rPr>
                <w:rFonts w:ascii="Times New Roman" w:hAnsi="Times New Roman"/>
                <w:sz w:val="24"/>
                <w:szCs w:val="24"/>
              </w:rPr>
              <w:t>1006</w:t>
            </w:r>
            <w:r w:rsidRPr="00785A68">
              <w:rPr>
                <w:rFonts w:ascii="Times New Roman" w:hAnsi="Times New Roman"/>
                <w:sz w:val="24"/>
                <w:szCs w:val="24"/>
              </w:rPr>
              <w:tab/>
            </w:r>
          </w:p>
        </w:tc>
        <w:tc>
          <w:tcPr>
            <w:tcW w:w="1909" w:type="dxa"/>
          </w:tcPr>
          <w:p w:rsidR="00080331" w:rsidRPr="00785A68" w:rsidRDefault="00080331" w:rsidP="0086371B">
            <w:r w:rsidRPr="00785A68">
              <w:rPr>
                <w:rFonts w:ascii="Times New Roman" w:hAnsi="Times New Roman"/>
                <w:sz w:val="24"/>
                <w:szCs w:val="24"/>
              </w:rPr>
              <w:t xml:space="preserve"> raj                  </w:t>
            </w:r>
          </w:p>
        </w:tc>
        <w:tc>
          <w:tcPr>
            <w:tcW w:w="1909" w:type="dxa"/>
          </w:tcPr>
          <w:p w:rsidR="00080331" w:rsidRPr="00785A68" w:rsidRDefault="00080331" w:rsidP="0086371B">
            <w:proofErr w:type="spellStart"/>
            <w:r w:rsidRPr="00785A68">
              <w:rPr>
                <w:rFonts w:ascii="Times New Roman" w:hAnsi="Times New Roman"/>
                <w:sz w:val="24"/>
                <w:szCs w:val="24"/>
              </w:rPr>
              <w:t>mumbai</w:t>
            </w:r>
            <w:proofErr w:type="spellEnd"/>
            <w:r w:rsidRPr="00785A68">
              <w:rPr>
                <w:rFonts w:ascii="Times New Roman" w:hAnsi="Times New Roman"/>
                <w:sz w:val="24"/>
                <w:szCs w:val="24"/>
              </w:rPr>
              <w:t xml:space="preserve">            </w:t>
            </w:r>
          </w:p>
        </w:tc>
        <w:tc>
          <w:tcPr>
            <w:tcW w:w="1915" w:type="dxa"/>
          </w:tcPr>
          <w:p w:rsidR="00080331" w:rsidRPr="00785A68" w:rsidRDefault="00080331" w:rsidP="0086371B">
            <w:r w:rsidRPr="00785A68">
              <w:rPr>
                <w:rFonts w:ascii="Times New Roman" w:hAnsi="Times New Roman"/>
                <w:sz w:val="24"/>
                <w:szCs w:val="24"/>
              </w:rPr>
              <w:t>5</w:t>
            </w:r>
          </w:p>
        </w:tc>
      </w:tr>
    </w:tbl>
    <w:p w:rsidR="00080331" w:rsidRPr="00785A68" w:rsidRDefault="00080331" w:rsidP="00080331">
      <w:pPr>
        <w:spacing w:line="240" w:lineRule="auto"/>
        <w:rPr>
          <w:rFonts w:ascii="Times New Roman" w:hAnsi="Times New Roman"/>
          <w:sz w:val="24"/>
          <w:szCs w:val="24"/>
        </w:rPr>
      </w:pPr>
    </w:p>
    <w:p w:rsidR="00080331" w:rsidRDefault="00080331" w:rsidP="00080331">
      <w:pPr>
        <w:spacing w:line="240" w:lineRule="auto"/>
        <w:rPr>
          <w:rFonts w:ascii="Times New Roman" w:hAnsi="Times New Roman"/>
          <w:b/>
          <w:sz w:val="24"/>
          <w:szCs w:val="24"/>
        </w:rPr>
      </w:pPr>
      <w:r>
        <w:rPr>
          <w:rFonts w:ascii="Times New Roman" w:hAnsi="Times New Roman"/>
          <w:b/>
          <w:sz w:val="24"/>
          <w:szCs w:val="24"/>
        </w:rPr>
        <w:t>SQL&gt; select *from customer;</w:t>
      </w:r>
    </w:p>
    <w:tbl>
      <w:tblPr>
        <w:tblStyle w:val="TableGrid"/>
        <w:tblpPr w:leftFromText="180" w:rightFromText="180" w:vertAnchor="text" w:horzAnchor="margin" w:tblpY="75"/>
        <w:tblW w:w="0" w:type="auto"/>
        <w:tblLook w:val="04A0" w:firstRow="1" w:lastRow="0" w:firstColumn="1" w:lastColumn="0" w:noHBand="0" w:noVBand="1"/>
      </w:tblPr>
      <w:tblGrid>
        <w:gridCol w:w="1998"/>
        <w:gridCol w:w="1710"/>
        <w:gridCol w:w="1440"/>
        <w:gridCol w:w="1170"/>
        <w:gridCol w:w="1980"/>
      </w:tblGrid>
      <w:tr w:rsidR="00080331" w:rsidTr="0086371B">
        <w:tc>
          <w:tcPr>
            <w:tcW w:w="1998" w:type="dxa"/>
          </w:tcPr>
          <w:p w:rsidR="00080331" w:rsidRPr="003B6525" w:rsidRDefault="00080331" w:rsidP="0086371B">
            <w:r w:rsidRPr="003B6525">
              <w:rPr>
                <w:rFonts w:ascii="Times New Roman" w:hAnsi="Times New Roman"/>
                <w:b/>
                <w:sz w:val="24"/>
                <w:szCs w:val="24"/>
              </w:rPr>
              <w:t>CUSTOMER_ID</w:t>
            </w:r>
          </w:p>
        </w:tc>
        <w:tc>
          <w:tcPr>
            <w:tcW w:w="1710" w:type="dxa"/>
          </w:tcPr>
          <w:p w:rsidR="00080331" w:rsidRPr="003B6525" w:rsidRDefault="00080331" w:rsidP="0086371B">
            <w:r w:rsidRPr="003B6525">
              <w:rPr>
                <w:rFonts w:ascii="Times New Roman" w:hAnsi="Times New Roman"/>
                <w:b/>
                <w:sz w:val="24"/>
                <w:szCs w:val="24"/>
              </w:rPr>
              <w:t>CUST_NAME</w:t>
            </w:r>
          </w:p>
        </w:tc>
        <w:tc>
          <w:tcPr>
            <w:tcW w:w="1440" w:type="dxa"/>
          </w:tcPr>
          <w:p w:rsidR="00080331" w:rsidRPr="003B6525" w:rsidRDefault="00080331" w:rsidP="0086371B">
            <w:r w:rsidRPr="003B6525">
              <w:rPr>
                <w:rFonts w:ascii="Times New Roman" w:hAnsi="Times New Roman"/>
                <w:b/>
                <w:sz w:val="24"/>
                <w:szCs w:val="24"/>
              </w:rPr>
              <w:t>CITY</w:t>
            </w:r>
          </w:p>
        </w:tc>
        <w:tc>
          <w:tcPr>
            <w:tcW w:w="1170" w:type="dxa"/>
          </w:tcPr>
          <w:p w:rsidR="00080331" w:rsidRPr="003B6525" w:rsidRDefault="00080331" w:rsidP="0086371B">
            <w:r w:rsidRPr="003B6525">
              <w:rPr>
                <w:rFonts w:ascii="Times New Roman" w:hAnsi="Times New Roman"/>
                <w:b/>
                <w:sz w:val="24"/>
                <w:szCs w:val="24"/>
              </w:rPr>
              <w:t xml:space="preserve">GRADE </w:t>
            </w:r>
          </w:p>
        </w:tc>
        <w:tc>
          <w:tcPr>
            <w:tcW w:w="1980" w:type="dxa"/>
          </w:tcPr>
          <w:p w:rsidR="00080331" w:rsidRPr="003B6525" w:rsidRDefault="00080331" w:rsidP="0086371B">
            <w:pPr>
              <w:rPr>
                <w:rFonts w:ascii="Times New Roman" w:hAnsi="Times New Roman"/>
                <w:b/>
                <w:sz w:val="24"/>
                <w:szCs w:val="24"/>
              </w:rPr>
            </w:pPr>
            <w:r w:rsidRPr="00903BDC">
              <w:rPr>
                <w:rFonts w:ascii="Times New Roman" w:hAnsi="Times New Roman"/>
                <w:b/>
                <w:sz w:val="24"/>
                <w:szCs w:val="24"/>
              </w:rPr>
              <w:t>SALESMAN_ID</w:t>
            </w:r>
          </w:p>
        </w:tc>
      </w:tr>
      <w:tr w:rsidR="00080331" w:rsidTr="0086371B">
        <w:tc>
          <w:tcPr>
            <w:tcW w:w="1998" w:type="dxa"/>
          </w:tcPr>
          <w:p w:rsidR="00080331" w:rsidRPr="00785A68" w:rsidRDefault="00080331" w:rsidP="0086371B">
            <w:r w:rsidRPr="00785A68">
              <w:rPr>
                <w:rFonts w:ascii="Times New Roman" w:hAnsi="Times New Roman"/>
                <w:sz w:val="24"/>
                <w:szCs w:val="24"/>
              </w:rPr>
              <w:t xml:space="preserve">10 </w:t>
            </w:r>
          </w:p>
        </w:tc>
        <w:tc>
          <w:tcPr>
            <w:tcW w:w="1710" w:type="dxa"/>
          </w:tcPr>
          <w:p w:rsidR="00080331" w:rsidRPr="00785A68" w:rsidRDefault="00080331" w:rsidP="0086371B">
            <w:proofErr w:type="spellStart"/>
            <w:r w:rsidRPr="00785A68">
              <w:rPr>
                <w:rFonts w:ascii="Times New Roman" w:hAnsi="Times New Roman"/>
                <w:sz w:val="24"/>
                <w:szCs w:val="24"/>
              </w:rPr>
              <w:t>farhan</w:t>
            </w:r>
            <w:proofErr w:type="spellEnd"/>
          </w:p>
        </w:tc>
        <w:tc>
          <w:tcPr>
            <w:tcW w:w="1440" w:type="dxa"/>
          </w:tcPr>
          <w:p w:rsidR="00080331" w:rsidRPr="00785A68" w:rsidRDefault="00080331" w:rsidP="0086371B">
            <w:r w:rsidRPr="00785A68">
              <w:rPr>
                <w:rFonts w:ascii="Times New Roman" w:hAnsi="Times New Roman"/>
                <w:sz w:val="24"/>
                <w:szCs w:val="24"/>
              </w:rPr>
              <w:t xml:space="preserve"> </w:t>
            </w:r>
            <w:proofErr w:type="spellStart"/>
            <w:r w:rsidRPr="00785A68">
              <w:rPr>
                <w:rFonts w:ascii="Times New Roman" w:hAnsi="Times New Roman"/>
                <w:sz w:val="24"/>
                <w:szCs w:val="24"/>
              </w:rPr>
              <w:t>bangalore</w:t>
            </w:r>
            <w:proofErr w:type="spellEnd"/>
            <w:r w:rsidRPr="00785A68">
              <w:rPr>
                <w:rFonts w:ascii="Times New Roman" w:hAnsi="Times New Roman"/>
                <w:sz w:val="24"/>
                <w:szCs w:val="24"/>
              </w:rPr>
              <w:t xml:space="preserve"> </w:t>
            </w:r>
          </w:p>
        </w:tc>
        <w:tc>
          <w:tcPr>
            <w:tcW w:w="1170" w:type="dxa"/>
          </w:tcPr>
          <w:p w:rsidR="00080331" w:rsidRPr="00785A68" w:rsidRDefault="00080331" w:rsidP="0086371B">
            <w:r w:rsidRPr="00785A68">
              <w:rPr>
                <w:rFonts w:ascii="Times New Roman" w:hAnsi="Times New Roman"/>
                <w:sz w:val="24"/>
                <w:szCs w:val="24"/>
              </w:rPr>
              <w:t>2</w:t>
            </w:r>
          </w:p>
        </w:tc>
        <w:tc>
          <w:tcPr>
            <w:tcW w:w="1980" w:type="dxa"/>
          </w:tcPr>
          <w:p w:rsidR="00080331" w:rsidRPr="00785A68" w:rsidRDefault="00080331" w:rsidP="0086371B">
            <w:pPr>
              <w:rPr>
                <w:rFonts w:ascii="Times New Roman" w:hAnsi="Times New Roman"/>
                <w:sz w:val="24"/>
                <w:szCs w:val="24"/>
              </w:rPr>
            </w:pPr>
            <w:r w:rsidRPr="00785A68">
              <w:rPr>
                <w:rFonts w:ascii="Times New Roman" w:hAnsi="Times New Roman"/>
                <w:sz w:val="24"/>
                <w:szCs w:val="24"/>
              </w:rPr>
              <w:t>1000</w:t>
            </w:r>
          </w:p>
        </w:tc>
      </w:tr>
      <w:tr w:rsidR="00080331" w:rsidTr="0086371B">
        <w:tc>
          <w:tcPr>
            <w:tcW w:w="1998" w:type="dxa"/>
          </w:tcPr>
          <w:p w:rsidR="00080331" w:rsidRPr="00785A68" w:rsidRDefault="00080331" w:rsidP="0086371B">
            <w:r w:rsidRPr="00785A68">
              <w:rPr>
                <w:rFonts w:ascii="Times New Roman" w:hAnsi="Times New Roman"/>
                <w:sz w:val="24"/>
                <w:szCs w:val="24"/>
              </w:rPr>
              <w:t>11</w:t>
            </w:r>
          </w:p>
        </w:tc>
        <w:tc>
          <w:tcPr>
            <w:tcW w:w="1710" w:type="dxa"/>
          </w:tcPr>
          <w:p w:rsidR="00080331" w:rsidRPr="00785A68" w:rsidRDefault="00080331" w:rsidP="0086371B">
            <w:r w:rsidRPr="00785A68">
              <w:rPr>
                <w:rFonts w:ascii="Times New Roman" w:hAnsi="Times New Roman"/>
                <w:sz w:val="24"/>
                <w:szCs w:val="24"/>
              </w:rPr>
              <w:t xml:space="preserve"> </w:t>
            </w:r>
            <w:proofErr w:type="spellStart"/>
            <w:r w:rsidRPr="00785A68">
              <w:rPr>
                <w:rFonts w:ascii="Times New Roman" w:hAnsi="Times New Roman"/>
                <w:sz w:val="24"/>
                <w:szCs w:val="24"/>
              </w:rPr>
              <w:t>ganesh</w:t>
            </w:r>
            <w:proofErr w:type="spellEnd"/>
            <w:r w:rsidRPr="00785A68">
              <w:rPr>
                <w:rFonts w:ascii="Times New Roman" w:hAnsi="Times New Roman"/>
                <w:sz w:val="24"/>
                <w:szCs w:val="24"/>
              </w:rPr>
              <w:t xml:space="preserve">    </w:t>
            </w:r>
          </w:p>
        </w:tc>
        <w:tc>
          <w:tcPr>
            <w:tcW w:w="1440" w:type="dxa"/>
          </w:tcPr>
          <w:p w:rsidR="00080331" w:rsidRPr="00785A68" w:rsidRDefault="00080331" w:rsidP="0086371B">
            <w:r w:rsidRPr="00785A68">
              <w:rPr>
                <w:rFonts w:ascii="Times New Roman" w:hAnsi="Times New Roman"/>
                <w:sz w:val="24"/>
                <w:szCs w:val="24"/>
              </w:rPr>
              <w:t xml:space="preserve"> </w:t>
            </w:r>
            <w:proofErr w:type="spellStart"/>
            <w:r w:rsidRPr="00785A68">
              <w:rPr>
                <w:rFonts w:ascii="Times New Roman" w:hAnsi="Times New Roman"/>
                <w:sz w:val="24"/>
                <w:szCs w:val="24"/>
              </w:rPr>
              <w:t>bangalore</w:t>
            </w:r>
            <w:proofErr w:type="spellEnd"/>
          </w:p>
        </w:tc>
        <w:tc>
          <w:tcPr>
            <w:tcW w:w="1170" w:type="dxa"/>
          </w:tcPr>
          <w:p w:rsidR="00080331" w:rsidRPr="00785A68" w:rsidRDefault="00080331" w:rsidP="0086371B">
            <w:r w:rsidRPr="00785A68">
              <w:rPr>
                <w:rFonts w:ascii="Times New Roman" w:hAnsi="Times New Roman"/>
                <w:sz w:val="24"/>
                <w:szCs w:val="24"/>
              </w:rPr>
              <w:t>4</w:t>
            </w:r>
          </w:p>
        </w:tc>
        <w:tc>
          <w:tcPr>
            <w:tcW w:w="1980" w:type="dxa"/>
          </w:tcPr>
          <w:p w:rsidR="00080331" w:rsidRPr="00785A68" w:rsidRDefault="00080331" w:rsidP="0086371B">
            <w:r w:rsidRPr="00785A68">
              <w:rPr>
                <w:rFonts w:ascii="Times New Roman" w:hAnsi="Times New Roman"/>
                <w:sz w:val="24"/>
                <w:szCs w:val="24"/>
              </w:rPr>
              <w:t>1000</w:t>
            </w:r>
          </w:p>
        </w:tc>
      </w:tr>
      <w:tr w:rsidR="00080331" w:rsidTr="0086371B">
        <w:tc>
          <w:tcPr>
            <w:tcW w:w="1998" w:type="dxa"/>
          </w:tcPr>
          <w:p w:rsidR="00080331" w:rsidRPr="00785A68" w:rsidRDefault="00080331" w:rsidP="0086371B">
            <w:r w:rsidRPr="00785A68">
              <w:rPr>
                <w:rFonts w:ascii="Times New Roman" w:hAnsi="Times New Roman"/>
                <w:sz w:val="24"/>
                <w:szCs w:val="24"/>
              </w:rPr>
              <w:t xml:space="preserve">12 </w:t>
            </w:r>
          </w:p>
        </w:tc>
        <w:tc>
          <w:tcPr>
            <w:tcW w:w="1710" w:type="dxa"/>
          </w:tcPr>
          <w:p w:rsidR="00080331" w:rsidRPr="00785A68" w:rsidRDefault="00080331" w:rsidP="0086371B">
            <w:proofErr w:type="spellStart"/>
            <w:r w:rsidRPr="00785A68">
              <w:rPr>
                <w:rFonts w:ascii="Times New Roman" w:hAnsi="Times New Roman"/>
                <w:sz w:val="24"/>
                <w:szCs w:val="24"/>
              </w:rPr>
              <w:t>harsha</w:t>
            </w:r>
            <w:proofErr w:type="spellEnd"/>
          </w:p>
        </w:tc>
        <w:tc>
          <w:tcPr>
            <w:tcW w:w="1440" w:type="dxa"/>
          </w:tcPr>
          <w:p w:rsidR="00080331" w:rsidRPr="00785A68" w:rsidRDefault="00080331" w:rsidP="0086371B">
            <w:proofErr w:type="spellStart"/>
            <w:r w:rsidRPr="00785A68">
              <w:rPr>
                <w:rFonts w:ascii="Times New Roman" w:hAnsi="Times New Roman"/>
                <w:sz w:val="24"/>
                <w:szCs w:val="24"/>
              </w:rPr>
              <w:t>mysore</w:t>
            </w:r>
            <w:proofErr w:type="spellEnd"/>
            <w:r w:rsidRPr="00785A68">
              <w:rPr>
                <w:rFonts w:ascii="Times New Roman" w:hAnsi="Times New Roman"/>
                <w:sz w:val="24"/>
                <w:szCs w:val="24"/>
              </w:rPr>
              <w:t xml:space="preserve">    </w:t>
            </w:r>
          </w:p>
        </w:tc>
        <w:tc>
          <w:tcPr>
            <w:tcW w:w="1170" w:type="dxa"/>
          </w:tcPr>
          <w:p w:rsidR="00080331" w:rsidRPr="00785A68" w:rsidRDefault="00080331" w:rsidP="0086371B">
            <w:r w:rsidRPr="00785A68">
              <w:rPr>
                <w:rFonts w:ascii="Times New Roman" w:hAnsi="Times New Roman"/>
                <w:sz w:val="24"/>
                <w:szCs w:val="24"/>
              </w:rPr>
              <w:t xml:space="preserve"> 8</w:t>
            </w:r>
          </w:p>
        </w:tc>
        <w:tc>
          <w:tcPr>
            <w:tcW w:w="1980" w:type="dxa"/>
          </w:tcPr>
          <w:p w:rsidR="00080331" w:rsidRPr="00785A68" w:rsidRDefault="00080331" w:rsidP="0086371B">
            <w:r w:rsidRPr="00785A68">
              <w:rPr>
                <w:rFonts w:ascii="Times New Roman" w:hAnsi="Times New Roman"/>
                <w:sz w:val="24"/>
                <w:szCs w:val="24"/>
              </w:rPr>
              <w:t>1001</w:t>
            </w:r>
          </w:p>
        </w:tc>
      </w:tr>
      <w:tr w:rsidR="00080331" w:rsidTr="0086371B">
        <w:tc>
          <w:tcPr>
            <w:tcW w:w="1998" w:type="dxa"/>
          </w:tcPr>
          <w:p w:rsidR="00080331" w:rsidRPr="00785A68" w:rsidRDefault="00080331" w:rsidP="0086371B">
            <w:r w:rsidRPr="00785A68">
              <w:rPr>
                <w:rFonts w:ascii="Times New Roman" w:hAnsi="Times New Roman"/>
                <w:sz w:val="24"/>
                <w:szCs w:val="24"/>
              </w:rPr>
              <w:t>13</w:t>
            </w:r>
          </w:p>
        </w:tc>
        <w:tc>
          <w:tcPr>
            <w:tcW w:w="1710" w:type="dxa"/>
          </w:tcPr>
          <w:p w:rsidR="00080331" w:rsidRPr="00785A68" w:rsidRDefault="00080331" w:rsidP="0086371B">
            <w:proofErr w:type="spellStart"/>
            <w:r w:rsidRPr="00785A68">
              <w:rPr>
                <w:rFonts w:ascii="Times New Roman" w:hAnsi="Times New Roman"/>
                <w:sz w:val="24"/>
                <w:szCs w:val="24"/>
              </w:rPr>
              <w:t>Indra</w:t>
            </w:r>
            <w:proofErr w:type="spellEnd"/>
          </w:p>
        </w:tc>
        <w:tc>
          <w:tcPr>
            <w:tcW w:w="1440" w:type="dxa"/>
          </w:tcPr>
          <w:p w:rsidR="00080331" w:rsidRPr="00785A68" w:rsidRDefault="00080331" w:rsidP="0086371B">
            <w:proofErr w:type="spellStart"/>
            <w:r w:rsidRPr="00785A68">
              <w:rPr>
                <w:rFonts w:ascii="Times New Roman" w:hAnsi="Times New Roman"/>
                <w:sz w:val="24"/>
                <w:szCs w:val="24"/>
              </w:rPr>
              <w:t>mysore</w:t>
            </w:r>
            <w:proofErr w:type="spellEnd"/>
          </w:p>
        </w:tc>
        <w:tc>
          <w:tcPr>
            <w:tcW w:w="1170" w:type="dxa"/>
          </w:tcPr>
          <w:p w:rsidR="00080331" w:rsidRPr="00785A68" w:rsidRDefault="00080331" w:rsidP="0086371B">
            <w:r w:rsidRPr="00785A68">
              <w:rPr>
                <w:rFonts w:ascii="Times New Roman" w:hAnsi="Times New Roman"/>
                <w:sz w:val="24"/>
                <w:szCs w:val="24"/>
              </w:rPr>
              <w:t xml:space="preserve">2 </w:t>
            </w:r>
          </w:p>
        </w:tc>
        <w:tc>
          <w:tcPr>
            <w:tcW w:w="1980" w:type="dxa"/>
          </w:tcPr>
          <w:p w:rsidR="00080331" w:rsidRPr="00785A68" w:rsidRDefault="00080331" w:rsidP="0086371B">
            <w:pPr>
              <w:rPr>
                <w:rFonts w:ascii="Times New Roman" w:hAnsi="Times New Roman"/>
                <w:sz w:val="24"/>
                <w:szCs w:val="24"/>
              </w:rPr>
            </w:pPr>
            <w:r w:rsidRPr="00785A68">
              <w:rPr>
                <w:rFonts w:ascii="Times New Roman" w:hAnsi="Times New Roman"/>
                <w:sz w:val="24"/>
                <w:szCs w:val="24"/>
              </w:rPr>
              <w:t>1001</w:t>
            </w:r>
          </w:p>
        </w:tc>
      </w:tr>
      <w:tr w:rsidR="00080331" w:rsidTr="0086371B">
        <w:tc>
          <w:tcPr>
            <w:tcW w:w="1998" w:type="dxa"/>
          </w:tcPr>
          <w:p w:rsidR="00080331" w:rsidRPr="00785A68" w:rsidRDefault="00080331" w:rsidP="0086371B">
            <w:r w:rsidRPr="00785A68">
              <w:rPr>
                <w:rFonts w:ascii="Times New Roman" w:hAnsi="Times New Roman"/>
                <w:sz w:val="24"/>
                <w:szCs w:val="24"/>
              </w:rPr>
              <w:t xml:space="preserve">14 </w:t>
            </w:r>
          </w:p>
        </w:tc>
        <w:tc>
          <w:tcPr>
            <w:tcW w:w="1710" w:type="dxa"/>
          </w:tcPr>
          <w:p w:rsidR="00080331" w:rsidRPr="00785A68" w:rsidRDefault="00080331" w:rsidP="0086371B">
            <w:proofErr w:type="spellStart"/>
            <w:r w:rsidRPr="00785A68">
              <w:rPr>
                <w:rFonts w:ascii="Times New Roman" w:hAnsi="Times New Roman"/>
                <w:sz w:val="24"/>
                <w:szCs w:val="24"/>
              </w:rPr>
              <w:t>jagadish</w:t>
            </w:r>
            <w:proofErr w:type="spellEnd"/>
          </w:p>
        </w:tc>
        <w:tc>
          <w:tcPr>
            <w:tcW w:w="1440" w:type="dxa"/>
          </w:tcPr>
          <w:p w:rsidR="00080331" w:rsidRPr="00785A68" w:rsidRDefault="00080331" w:rsidP="0086371B">
            <w:proofErr w:type="spellStart"/>
            <w:r w:rsidRPr="00785A68">
              <w:rPr>
                <w:rFonts w:ascii="Times New Roman" w:hAnsi="Times New Roman"/>
                <w:sz w:val="24"/>
                <w:szCs w:val="24"/>
              </w:rPr>
              <w:t>pune</w:t>
            </w:r>
            <w:proofErr w:type="spellEnd"/>
            <w:r w:rsidRPr="00785A68">
              <w:rPr>
                <w:rFonts w:ascii="Times New Roman" w:hAnsi="Times New Roman"/>
                <w:sz w:val="24"/>
                <w:szCs w:val="24"/>
              </w:rPr>
              <w:t xml:space="preserve"> </w:t>
            </w:r>
          </w:p>
        </w:tc>
        <w:tc>
          <w:tcPr>
            <w:tcW w:w="1170" w:type="dxa"/>
          </w:tcPr>
          <w:p w:rsidR="00080331" w:rsidRPr="00785A68" w:rsidRDefault="00080331" w:rsidP="0086371B">
            <w:r w:rsidRPr="00785A68">
              <w:rPr>
                <w:rFonts w:ascii="Times New Roman" w:hAnsi="Times New Roman"/>
                <w:sz w:val="24"/>
                <w:szCs w:val="24"/>
              </w:rPr>
              <w:t>10</w:t>
            </w:r>
          </w:p>
        </w:tc>
        <w:tc>
          <w:tcPr>
            <w:tcW w:w="1980" w:type="dxa"/>
          </w:tcPr>
          <w:p w:rsidR="00080331" w:rsidRPr="00785A68" w:rsidRDefault="00080331" w:rsidP="0086371B">
            <w:pPr>
              <w:rPr>
                <w:rFonts w:ascii="Times New Roman" w:hAnsi="Times New Roman"/>
                <w:sz w:val="24"/>
                <w:szCs w:val="24"/>
              </w:rPr>
            </w:pPr>
            <w:r w:rsidRPr="00785A68">
              <w:rPr>
                <w:rFonts w:ascii="Times New Roman" w:hAnsi="Times New Roman"/>
                <w:sz w:val="24"/>
                <w:szCs w:val="24"/>
              </w:rPr>
              <w:t>1003</w:t>
            </w:r>
          </w:p>
        </w:tc>
      </w:tr>
      <w:tr w:rsidR="00080331" w:rsidTr="0086371B">
        <w:tc>
          <w:tcPr>
            <w:tcW w:w="1998" w:type="dxa"/>
          </w:tcPr>
          <w:p w:rsidR="00080331" w:rsidRPr="00785A68" w:rsidRDefault="00080331" w:rsidP="0086371B">
            <w:r w:rsidRPr="00785A68">
              <w:rPr>
                <w:rFonts w:ascii="Times New Roman" w:hAnsi="Times New Roman"/>
                <w:sz w:val="24"/>
                <w:szCs w:val="24"/>
              </w:rPr>
              <w:t>15</w:t>
            </w:r>
          </w:p>
        </w:tc>
        <w:tc>
          <w:tcPr>
            <w:tcW w:w="1710" w:type="dxa"/>
          </w:tcPr>
          <w:p w:rsidR="00080331" w:rsidRPr="00785A68" w:rsidRDefault="00080331" w:rsidP="0086371B">
            <w:proofErr w:type="spellStart"/>
            <w:r w:rsidRPr="00785A68">
              <w:rPr>
                <w:rFonts w:ascii="Times New Roman" w:hAnsi="Times New Roman"/>
                <w:sz w:val="24"/>
                <w:szCs w:val="24"/>
              </w:rPr>
              <w:t>karthik</w:t>
            </w:r>
            <w:proofErr w:type="spellEnd"/>
          </w:p>
        </w:tc>
        <w:tc>
          <w:tcPr>
            <w:tcW w:w="1440" w:type="dxa"/>
          </w:tcPr>
          <w:p w:rsidR="00080331" w:rsidRPr="00785A68" w:rsidRDefault="00080331" w:rsidP="0086371B">
            <w:proofErr w:type="spellStart"/>
            <w:r w:rsidRPr="00785A68">
              <w:rPr>
                <w:rFonts w:ascii="Times New Roman" w:hAnsi="Times New Roman"/>
                <w:sz w:val="24"/>
                <w:szCs w:val="24"/>
              </w:rPr>
              <w:t>chennai</w:t>
            </w:r>
            <w:proofErr w:type="spellEnd"/>
            <w:r w:rsidRPr="00785A68">
              <w:rPr>
                <w:rFonts w:ascii="Times New Roman" w:hAnsi="Times New Roman"/>
                <w:sz w:val="24"/>
                <w:szCs w:val="24"/>
              </w:rPr>
              <w:t xml:space="preserve">  </w:t>
            </w:r>
          </w:p>
        </w:tc>
        <w:tc>
          <w:tcPr>
            <w:tcW w:w="1170" w:type="dxa"/>
          </w:tcPr>
          <w:p w:rsidR="00080331" w:rsidRPr="00785A68" w:rsidRDefault="00080331" w:rsidP="0086371B">
            <w:r w:rsidRPr="00785A68">
              <w:rPr>
                <w:rFonts w:ascii="Times New Roman" w:hAnsi="Times New Roman"/>
                <w:sz w:val="24"/>
                <w:szCs w:val="24"/>
              </w:rPr>
              <w:t xml:space="preserve"> 9       </w:t>
            </w:r>
          </w:p>
        </w:tc>
        <w:tc>
          <w:tcPr>
            <w:tcW w:w="1980" w:type="dxa"/>
          </w:tcPr>
          <w:p w:rsidR="00080331" w:rsidRPr="00785A68" w:rsidRDefault="00080331" w:rsidP="0086371B">
            <w:r w:rsidRPr="00785A68">
              <w:rPr>
                <w:rFonts w:ascii="Times New Roman" w:hAnsi="Times New Roman"/>
                <w:sz w:val="24"/>
                <w:szCs w:val="24"/>
              </w:rPr>
              <w:t>1004</w:t>
            </w:r>
          </w:p>
        </w:tc>
      </w:tr>
      <w:tr w:rsidR="00080331" w:rsidTr="0086371B">
        <w:tc>
          <w:tcPr>
            <w:tcW w:w="1998" w:type="dxa"/>
          </w:tcPr>
          <w:p w:rsidR="00080331" w:rsidRPr="00785A68" w:rsidRDefault="00080331" w:rsidP="0086371B">
            <w:r w:rsidRPr="00785A68">
              <w:rPr>
                <w:rFonts w:ascii="Times New Roman" w:hAnsi="Times New Roman"/>
                <w:sz w:val="24"/>
                <w:szCs w:val="24"/>
              </w:rPr>
              <w:t>16</w:t>
            </w:r>
          </w:p>
        </w:tc>
        <w:tc>
          <w:tcPr>
            <w:tcW w:w="1710" w:type="dxa"/>
          </w:tcPr>
          <w:p w:rsidR="00080331" w:rsidRPr="00785A68" w:rsidRDefault="00080331" w:rsidP="0086371B">
            <w:r w:rsidRPr="00785A68">
              <w:rPr>
                <w:rFonts w:ascii="Times New Roman" w:hAnsi="Times New Roman"/>
                <w:sz w:val="24"/>
                <w:szCs w:val="24"/>
              </w:rPr>
              <w:t xml:space="preserve">ram  </w:t>
            </w:r>
          </w:p>
        </w:tc>
        <w:tc>
          <w:tcPr>
            <w:tcW w:w="1440" w:type="dxa"/>
          </w:tcPr>
          <w:p w:rsidR="00080331" w:rsidRPr="00785A68" w:rsidRDefault="00080331" w:rsidP="0086371B">
            <w:proofErr w:type="spellStart"/>
            <w:r w:rsidRPr="00785A68">
              <w:rPr>
                <w:rFonts w:ascii="Times New Roman" w:hAnsi="Times New Roman"/>
                <w:sz w:val="24"/>
                <w:szCs w:val="24"/>
              </w:rPr>
              <w:t>mysore</w:t>
            </w:r>
            <w:proofErr w:type="spellEnd"/>
            <w:r w:rsidRPr="00785A68">
              <w:rPr>
                <w:rFonts w:ascii="Times New Roman" w:hAnsi="Times New Roman"/>
                <w:sz w:val="24"/>
                <w:szCs w:val="24"/>
              </w:rPr>
              <w:t xml:space="preserve">   </w:t>
            </w:r>
          </w:p>
        </w:tc>
        <w:tc>
          <w:tcPr>
            <w:tcW w:w="1170" w:type="dxa"/>
          </w:tcPr>
          <w:p w:rsidR="00080331" w:rsidRPr="00785A68" w:rsidRDefault="00080331" w:rsidP="0086371B">
            <w:r w:rsidRPr="00785A68">
              <w:rPr>
                <w:rFonts w:ascii="Times New Roman" w:hAnsi="Times New Roman"/>
                <w:sz w:val="24"/>
                <w:szCs w:val="24"/>
              </w:rPr>
              <w:t>4</w:t>
            </w:r>
          </w:p>
        </w:tc>
        <w:tc>
          <w:tcPr>
            <w:tcW w:w="1980" w:type="dxa"/>
          </w:tcPr>
          <w:p w:rsidR="00080331" w:rsidRPr="00785A68" w:rsidRDefault="00080331" w:rsidP="0086371B">
            <w:pPr>
              <w:rPr>
                <w:rFonts w:ascii="Times New Roman" w:hAnsi="Times New Roman"/>
                <w:sz w:val="24"/>
                <w:szCs w:val="24"/>
              </w:rPr>
            </w:pPr>
            <w:r w:rsidRPr="00785A68">
              <w:rPr>
                <w:rFonts w:ascii="Times New Roman" w:hAnsi="Times New Roman"/>
                <w:sz w:val="24"/>
                <w:szCs w:val="24"/>
              </w:rPr>
              <w:t>1002</w:t>
            </w:r>
          </w:p>
        </w:tc>
      </w:tr>
      <w:tr w:rsidR="00080331" w:rsidTr="0086371B">
        <w:tc>
          <w:tcPr>
            <w:tcW w:w="1998" w:type="dxa"/>
          </w:tcPr>
          <w:p w:rsidR="00080331" w:rsidRPr="00785A68" w:rsidRDefault="00080331" w:rsidP="0086371B">
            <w:r w:rsidRPr="00785A68">
              <w:rPr>
                <w:rFonts w:ascii="Times New Roman" w:hAnsi="Times New Roman"/>
                <w:sz w:val="24"/>
                <w:szCs w:val="24"/>
              </w:rPr>
              <w:t xml:space="preserve">17 </w:t>
            </w:r>
          </w:p>
        </w:tc>
        <w:tc>
          <w:tcPr>
            <w:tcW w:w="1710" w:type="dxa"/>
          </w:tcPr>
          <w:p w:rsidR="00080331" w:rsidRPr="00785A68" w:rsidRDefault="00080331" w:rsidP="0086371B">
            <w:proofErr w:type="spellStart"/>
            <w:r w:rsidRPr="00785A68">
              <w:rPr>
                <w:rFonts w:ascii="Times New Roman" w:hAnsi="Times New Roman"/>
                <w:sz w:val="24"/>
                <w:szCs w:val="24"/>
              </w:rPr>
              <w:t>mahesh</w:t>
            </w:r>
            <w:proofErr w:type="spellEnd"/>
            <w:r w:rsidRPr="00785A68">
              <w:rPr>
                <w:rFonts w:ascii="Times New Roman" w:hAnsi="Times New Roman"/>
                <w:sz w:val="24"/>
                <w:szCs w:val="24"/>
              </w:rPr>
              <w:t xml:space="preserve">   </w:t>
            </w:r>
          </w:p>
        </w:tc>
        <w:tc>
          <w:tcPr>
            <w:tcW w:w="1440" w:type="dxa"/>
          </w:tcPr>
          <w:p w:rsidR="00080331" w:rsidRPr="00785A68" w:rsidRDefault="00080331" w:rsidP="0086371B">
            <w:proofErr w:type="spellStart"/>
            <w:r w:rsidRPr="00785A68">
              <w:rPr>
                <w:rFonts w:ascii="Times New Roman" w:hAnsi="Times New Roman"/>
                <w:sz w:val="24"/>
                <w:szCs w:val="24"/>
              </w:rPr>
              <w:t>pune</w:t>
            </w:r>
            <w:proofErr w:type="spellEnd"/>
            <w:r w:rsidRPr="00785A68">
              <w:rPr>
                <w:rFonts w:ascii="Times New Roman" w:hAnsi="Times New Roman"/>
                <w:sz w:val="24"/>
                <w:szCs w:val="24"/>
              </w:rPr>
              <w:t xml:space="preserve">  </w:t>
            </w:r>
          </w:p>
        </w:tc>
        <w:tc>
          <w:tcPr>
            <w:tcW w:w="1170" w:type="dxa"/>
          </w:tcPr>
          <w:p w:rsidR="00080331" w:rsidRPr="00785A68" w:rsidRDefault="00080331" w:rsidP="0086371B">
            <w:r w:rsidRPr="00785A68">
              <w:rPr>
                <w:rFonts w:ascii="Times New Roman" w:hAnsi="Times New Roman"/>
                <w:sz w:val="24"/>
                <w:szCs w:val="24"/>
              </w:rPr>
              <w:t xml:space="preserve"> 8</w:t>
            </w:r>
          </w:p>
        </w:tc>
        <w:tc>
          <w:tcPr>
            <w:tcW w:w="1980" w:type="dxa"/>
          </w:tcPr>
          <w:p w:rsidR="00080331" w:rsidRPr="00785A68" w:rsidRDefault="00080331" w:rsidP="0086371B">
            <w:pPr>
              <w:rPr>
                <w:rFonts w:ascii="Times New Roman" w:hAnsi="Times New Roman"/>
                <w:sz w:val="24"/>
                <w:szCs w:val="24"/>
              </w:rPr>
            </w:pPr>
            <w:r w:rsidRPr="00785A68">
              <w:rPr>
                <w:rFonts w:ascii="Times New Roman" w:hAnsi="Times New Roman"/>
                <w:sz w:val="24"/>
                <w:szCs w:val="24"/>
              </w:rPr>
              <w:t>1002</w:t>
            </w:r>
          </w:p>
        </w:tc>
      </w:tr>
      <w:tr w:rsidR="00080331" w:rsidTr="0086371B">
        <w:tc>
          <w:tcPr>
            <w:tcW w:w="1998" w:type="dxa"/>
          </w:tcPr>
          <w:p w:rsidR="00080331" w:rsidRPr="00785A68" w:rsidRDefault="00080331" w:rsidP="0086371B">
            <w:r w:rsidRPr="00785A68">
              <w:rPr>
                <w:rFonts w:ascii="Times New Roman" w:hAnsi="Times New Roman"/>
                <w:sz w:val="24"/>
                <w:szCs w:val="24"/>
              </w:rPr>
              <w:t>18</w:t>
            </w:r>
          </w:p>
        </w:tc>
        <w:tc>
          <w:tcPr>
            <w:tcW w:w="1710" w:type="dxa"/>
          </w:tcPr>
          <w:p w:rsidR="00080331" w:rsidRPr="00785A68" w:rsidRDefault="00080331" w:rsidP="0086371B">
            <w:proofErr w:type="spellStart"/>
            <w:r w:rsidRPr="00785A68">
              <w:rPr>
                <w:rFonts w:ascii="Times New Roman" w:hAnsi="Times New Roman"/>
                <w:sz w:val="24"/>
                <w:szCs w:val="24"/>
              </w:rPr>
              <w:t>akshay</w:t>
            </w:r>
            <w:proofErr w:type="spellEnd"/>
            <w:r w:rsidRPr="00785A68">
              <w:rPr>
                <w:rFonts w:ascii="Times New Roman" w:hAnsi="Times New Roman"/>
                <w:sz w:val="24"/>
                <w:szCs w:val="24"/>
              </w:rPr>
              <w:t xml:space="preserve"> </w:t>
            </w:r>
          </w:p>
        </w:tc>
        <w:tc>
          <w:tcPr>
            <w:tcW w:w="1440" w:type="dxa"/>
          </w:tcPr>
          <w:p w:rsidR="00080331" w:rsidRPr="00785A68" w:rsidRDefault="00080331" w:rsidP="0086371B">
            <w:proofErr w:type="spellStart"/>
            <w:r w:rsidRPr="00785A68">
              <w:rPr>
                <w:rFonts w:ascii="Times New Roman" w:hAnsi="Times New Roman"/>
                <w:sz w:val="24"/>
                <w:szCs w:val="24"/>
              </w:rPr>
              <w:t>chennai</w:t>
            </w:r>
            <w:proofErr w:type="spellEnd"/>
          </w:p>
        </w:tc>
        <w:tc>
          <w:tcPr>
            <w:tcW w:w="1170" w:type="dxa"/>
          </w:tcPr>
          <w:p w:rsidR="00080331" w:rsidRPr="00785A68" w:rsidRDefault="00080331" w:rsidP="0086371B">
            <w:r w:rsidRPr="00785A68">
              <w:rPr>
                <w:rFonts w:ascii="Times New Roman" w:hAnsi="Times New Roman"/>
                <w:sz w:val="24"/>
                <w:szCs w:val="24"/>
              </w:rPr>
              <w:t xml:space="preserve"> 8</w:t>
            </w:r>
          </w:p>
        </w:tc>
        <w:tc>
          <w:tcPr>
            <w:tcW w:w="1980" w:type="dxa"/>
          </w:tcPr>
          <w:p w:rsidR="00080331" w:rsidRPr="00785A68" w:rsidRDefault="00080331" w:rsidP="0086371B">
            <w:pPr>
              <w:rPr>
                <w:rFonts w:ascii="Times New Roman" w:hAnsi="Times New Roman"/>
                <w:sz w:val="24"/>
                <w:szCs w:val="24"/>
              </w:rPr>
            </w:pPr>
            <w:r w:rsidRPr="00785A68">
              <w:rPr>
                <w:rFonts w:ascii="Times New Roman" w:hAnsi="Times New Roman"/>
                <w:sz w:val="24"/>
                <w:szCs w:val="24"/>
              </w:rPr>
              <w:t>1002</w:t>
            </w:r>
          </w:p>
        </w:tc>
      </w:tr>
    </w:tbl>
    <w:p w:rsidR="00E742C0" w:rsidRDefault="00E742C0" w:rsidP="00E742C0">
      <w:pPr>
        <w:pStyle w:val="Heading4"/>
        <w:shd w:val="clear" w:color="auto" w:fill="FFFFFF"/>
        <w:spacing w:before="0" w:beforeAutospacing="0" w:after="300" w:afterAutospacing="0"/>
        <w:textAlignment w:val="baseline"/>
        <w:rPr>
          <w:rFonts w:ascii="Arial" w:hAnsi="Arial" w:cs="Arial"/>
          <w:color w:val="444444"/>
          <w:spacing w:val="3"/>
          <w:sz w:val="26"/>
          <w:szCs w:val="26"/>
        </w:rPr>
      </w:pPr>
    </w:p>
    <w:p w:rsidR="00230D11" w:rsidRDefault="00230D11" w:rsidP="00DE1D8A">
      <w:pPr>
        <w:pStyle w:val="HTMLPreformatted"/>
        <w:spacing w:before="300" w:after="300"/>
        <w:textAlignment w:val="baseline"/>
        <w:rPr>
          <w:spacing w:val="3"/>
          <w:sz w:val="24"/>
          <w:szCs w:val="24"/>
        </w:rPr>
      </w:pPr>
    </w:p>
    <w:p w:rsidR="00DE1D8A" w:rsidRDefault="00DE1D8A" w:rsidP="00DE1D8A">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w:t>
      </w:r>
    </w:p>
    <w:p w:rsidR="00DE1D8A" w:rsidRDefault="00DE1D8A" w:rsidP="001C614D">
      <w:pPr>
        <w:pStyle w:val="HTMLPreformatted"/>
        <w:spacing w:before="300" w:after="300"/>
        <w:textAlignment w:val="baseline"/>
        <w:rPr>
          <w:spacing w:val="3"/>
          <w:sz w:val="24"/>
          <w:szCs w:val="24"/>
        </w:rPr>
      </w:pPr>
    </w:p>
    <w:p w:rsidR="001C614D" w:rsidRDefault="001C614D" w:rsidP="001C614D">
      <w:pPr>
        <w:pStyle w:val="HTMLPreformatted"/>
        <w:spacing w:before="300" w:after="300"/>
        <w:textAlignment w:val="baseline"/>
        <w:rPr>
          <w:spacing w:val="3"/>
          <w:sz w:val="24"/>
          <w:szCs w:val="24"/>
        </w:rPr>
      </w:pPr>
    </w:p>
    <w:p w:rsidR="001C614D" w:rsidRDefault="001C614D" w:rsidP="00B11E21">
      <w:pPr>
        <w:pStyle w:val="HTMLPreformatted"/>
        <w:spacing w:before="300" w:after="300"/>
        <w:textAlignment w:val="baseline"/>
        <w:rPr>
          <w:spacing w:val="3"/>
          <w:sz w:val="24"/>
          <w:szCs w:val="24"/>
        </w:rPr>
      </w:pPr>
    </w:p>
    <w:p w:rsidR="0086371B" w:rsidRDefault="0086371B" w:rsidP="0086371B">
      <w:pPr>
        <w:spacing w:line="240" w:lineRule="auto"/>
        <w:rPr>
          <w:rFonts w:ascii="Times New Roman" w:hAnsi="Times New Roman"/>
          <w:b/>
          <w:sz w:val="24"/>
          <w:szCs w:val="24"/>
        </w:rPr>
      </w:pPr>
      <w:r>
        <w:rPr>
          <w:rFonts w:ascii="Times New Roman" w:hAnsi="Times New Roman"/>
          <w:b/>
          <w:sz w:val="24"/>
          <w:szCs w:val="24"/>
        </w:rPr>
        <w:t>SQL&gt; select *from orders;</w:t>
      </w:r>
    </w:p>
    <w:tbl>
      <w:tblPr>
        <w:tblStyle w:val="TableGrid"/>
        <w:tblpPr w:leftFromText="180" w:rightFromText="180" w:vertAnchor="text" w:horzAnchor="margin" w:tblpY="44"/>
        <w:tblW w:w="0" w:type="auto"/>
        <w:tblLook w:val="04A0" w:firstRow="1" w:lastRow="0" w:firstColumn="1" w:lastColumn="0" w:noHBand="0" w:noVBand="1"/>
      </w:tblPr>
      <w:tblGrid>
        <w:gridCol w:w="1278"/>
        <w:gridCol w:w="2250"/>
        <w:gridCol w:w="1537"/>
        <w:gridCol w:w="1990"/>
        <w:gridCol w:w="1963"/>
      </w:tblGrid>
      <w:tr w:rsidR="0086371B" w:rsidTr="0086371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b/>
                <w:sz w:val="24"/>
                <w:szCs w:val="24"/>
              </w:rPr>
              <w:t>ORD_NO</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b/>
                <w:sz w:val="24"/>
                <w:szCs w:val="24"/>
              </w:rPr>
              <w:t xml:space="preserve">PURCHASE_AMT       </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b/>
                <w:sz w:val="24"/>
                <w:szCs w:val="24"/>
              </w:rPr>
              <w:t xml:space="preserve">ORD_DATE        </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b/>
                <w:sz w:val="24"/>
                <w:szCs w:val="24"/>
              </w:rPr>
              <w:t xml:space="preserve">CUSTOMER_ID     </w:t>
            </w:r>
          </w:p>
        </w:tc>
        <w:tc>
          <w:tcPr>
            <w:tcW w:w="19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b/>
                <w:sz w:val="24"/>
                <w:szCs w:val="24"/>
              </w:rPr>
              <w:t>SALESMAN_ID</w:t>
            </w:r>
          </w:p>
        </w:tc>
      </w:tr>
      <w:tr w:rsidR="0086371B" w:rsidTr="0086371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1</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 xml:space="preserve">10000 </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 xml:space="preserve">12-MAR-10         </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10</w:t>
            </w:r>
          </w:p>
        </w:tc>
        <w:tc>
          <w:tcPr>
            <w:tcW w:w="19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1000</w:t>
            </w:r>
          </w:p>
        </w:tc>
      </w:tr>
      <w:tr w:rsidR="0086371B" w:rsidTr="0086371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2</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 xml:space="preserve">20000 </w:t>
            </w:r>
            <w:r>
              <w:rPr>
                <w:rFonts w:ascii="Times New Roman" w:hAnsi="Times New Roman"/>
                <w:sz w:val="24"/>
                <w:szCs w:val="24"/>
              </w:rPr>
              <w:tab/>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 xml:space="preserve">12-MAR-10         </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11</w:t>
            </w:r>
          </w:p>
        </w:tc>
        <w:tc>
          <w:tcPr>
            <w:tcW w:w="19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1000</w:t>
            </w:r>
          </w:p>
        </w:tc>
      </w:tr>
      <w:tr w:rsidR="0086371B" w:rsidTr="0086371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3</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 xml:space="preserve">40000 </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 xml:space="preserve">12-MAR-10         </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 xml:space="preserve">12 </w:t>
            </w:r>
          </w:p>
        </w:tc>
        <w:tc>
          <w:tcPr>
            <w:tcW w:w="19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 xml:space="preserve">  1001</w:t>
            </w:r>
          </w:p>
        </w:tc>
      </w:tr>
      <w:tr w:rsidR="0086371B" w:rsidTr="0086371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4</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15000</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 xml:space="preserve">10-JAN-10         </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13</w:t>
            </w:r>
          </w:p>
        </w:tc>
        <w:tc>
          <w:tcPr>
            <w:tcW w:w="19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1001</w:t>
            </w:r>
          </w:p>
        </w:tc>
      </w:tr>
      <w:tr w:rsidR="0086371B" w:rsidTr="0086371B">
        <w:tc>
          <w:tcPr>
            <w:tcW w:w="1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5</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Calibri" w:eastAsia="Calibri" w:hAnsi="Calibri" w:cs="Times New Roman"/>
              </w:rPr>
            </w:pPr>
            <w:r>
              <w:rPr>
                <w:rFonts w:ascii="Times New Roman" w:hAnsi="Times New Roman"/>
                <w:sz w:val="24"/>
                <w:szCs w:val="24"/>
              </w:rPr>
              <w:t xml:space="preserve"> 5000                    </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 xml:space="preserve">10-JAN-10         </w:t>
            </w:r>
          </w:p>
        </w:tc>
        <w:tc>
          <w:tcPr>
            <w:tcW w:w="1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 xml:space="preserve">14                      </w:t>
            </w:r>
          </w:p>
        </w:tc>
        <w:tc>
          <w:tcPr>
            <w:tcW w:w="19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1B" w:rsidRDefault="0086371B">
            <w:pPr>
              <w:rPr>
                <w:rFonts w:ascii="Times New Roman" w:eastAsia="Calibri" w:hAnsi="Times New Roman" w:cs="Times New Roman"/>
                <w:sz w:val="24"/>
                <w:szCs w:val="24"/>
              </w:rPr>
            </w:pPr>
            <w:r>
              <w:rPr>
                <w:rFonts w:ascii="Times New Roman" w:hAnsi="Times New Roman"/>
                <w:sz w:val="24"/>
                <w:szCs w:val="24"/>
              </w:rPr>
              <w:t>1003</w:t>
            </w:r>
          </w:p>
        </w:tc>
      </w:tr>
    </w:tbl>
    <w:p w:rsidR="0086371B" w:rsidRDefault="0086371B" w:rsidP="0086371B">
      <w:pPr>
        <w:spacing w:line="240" w:lineRule="auto"/>
        <w:rPr>
          <w:rFonts w:ascii="Times New Roman" w:eastAsia="Calibri" w:hAnsi="Times New Roman"/>
          <w:b/>
          <w:sz w:val="24"/>
          <w:szCs w:val="24"/>
          <w:lang w:val="en-US"/>
        </w:rPr>
      </w:pPr>
    </w:p>
    <w:p w:rsidR="0086371B" w:rsidRDefault="0086371B" w:rsidP="0086371B">
      <w:pPr>
        <w:spacing w:after="0"/>
        <w:rPr>
          <w:rFonts w:ascii="Times New Roman" w:hAnsi="Times New Roman"/>
          <w:sz w:val="24"/>
          <w:szCs w:val="24"/>
        </w:rPr>
      </w:pPr>
    </w:p>
    <w:p w:rsidR="0086371B" w:rsidRDefault="0086371B" w:rsidP="0086371B">
      <w:pPr>
        <w:autoSpaceDE w:val="0"/>
        <w:autoSpaceDN w:val="0"/>
        <w:adjustRightInd w:val="0"/>
        <w:spacing w:after="0" w:line="240" w:lineRule="auto"/>
        <w:jc w:val="both"/>
        <w:rPr>
          <w:rFonts w:ascii="Times New Roman" w:hAnsi="Times New Roman"/>
          <w:b/>
          <w:sz w:val="32"/>
          <w:szCs w:val="32"/>
          <w:u w:val="single"/>
        </w:rPr>
      </w:pPr>
    </w:p>
    <w:p w:rsidR="0086371B" w:rsidRDefault="0086371B" w:rsidP="0086371B">
      <w:pPr>
        <w:autoSpaceDE w:val="0"/>
        <w:autoSpaceDN w:val="0"/>
        <w:adjustRightInd w:val="0"/>
        <w:spacing w:after="0" w:line="240" w:lineRule="auto"/>
        <w:jc w:val="both"/>
        <w:rPr>
          <w:rFonts w:ascii="Times New Roman" w:hAnsi="Times New Roman"/>
          <w:b/>
          <w:sz w:val="32"/>
          <w:szCs w:val="32"/>
          <w:u w:val="single"/>
        </w:rPr>
      </w:pPr>
    </w:p>
    <w:p w:rsidR="0086371B" w:rsidRDefault="0086371B" w:rsidP="0086371B">
      <w:pPr>
        <w:autoSpaceDE w:val="0"/>
        <w:autoSpaceDN w:val="0"/>
        <w:adjustRightInd w:val="0"/>
        <w:spacing w:after="0" w:line="240" w:lineRule="auto"/>
        <w:jc w:val="both"/>
        <w:rPr>
          <w:rFonts w:ascii="Times New Roman" w:hAnsi="Times New Roman"/>
          <w:b/>
          <w:sz w:val="32"/>
          <w:szCs w:val="32"/>
          <w:u w:val="single"/>
        </w:rPr>
      </w:pPr>
    </w:p>
    <w:p w:rsidR="0086371B" w:rsidRDefault="0086371B" w:rsidP="0086371B">
      <w:pPr>
        <w:autoSpaceDE w:val="0"/>
        <w:autoSpaceDN w:val="0"/>
        <w:adjustRightInd w:val="0"/>
        <w:spacing w:after="0" w:line="240" w:lineRule="auto"/>
        <w:jc w:val="both"/>
        <w:rPr>
          <w:rFonts w:ascii="Times New Roman" w:hAnsi="Times New Roman"/>
          <w:b/>
          <w:sz w:val="32"/>
          <w:szCs w:val="32"/>
          <w:u w:val="single"/>
        </w:rPr>
      </w:pPr>
    </w:p>
    <w:p w:rsidR="0086371B" w:rsidRDefault="0086371B" w:rsidP="0086371B">
      <w:pPr>
        <w:autoSpaceDE w:val="0"/>
        <w:autoSpaceDN w:val="0"/>
        <w:adjustRightInd w:val="0"/>
        <w:spacing w:after="0" w:line="240" w:lineRule="auto"/>
        <w:jc w:val="both"/>
        <w:rPr>
          <w:rFonts w:ascii="Times New Roman" w:hAnsi="Times New Roman"/>
          <w:b/>
          <w:sz w:val="32"/>
          <w:szCs w:val="32"/>
          <w:u w:val="single"/>
        </w:rPr>
      </w:pPr>
    </w:p>
    <w:p w:rsidR="0086371B" w:rsidRDefault="0086371B" w:rsidP="00B11E21">
      <w:pPr>
        <w:pStyle w:val="HTMLPreformatted"/>
        <w:spacing w:before="300" w:after="300"/>
        <w:textAlignment w:val="baseline"/>
        <w:rPr>
          <w:spacing w:val="3"/>
          <w:sz w:val="24"/>
          <w:szCs w:val="24"/>
        </w:rPr>
      </w:pPr>
    </w:p>
    <w:p w:rsidR="0086371B" w:rsidRDefault="0086371B" w:rsidP="0086371B">
      <w:pPr>
        <w:autoSpaceDE w:val="0"/>
        <w:autoSpaceDN w:val="0"/>
        <w:adjustRightInd w:val="0"/>
        <w:spacing w:after="0" w:line="240" w:lineRule="auto"/>
        <w:ind w:left="360"/>
        <w:jc w:val="both"/>
        <w:rPr>
          <w:rFonts w:ascii="Times New Roman" w:hAnsi="Times New Roman"/>
          <w:b/>
          <w:sz w:val="24"/>
          <w:szCs w:val="24"/>
        </w:rPr>
      </w:pPr>
    </w:p>
    <w:p w:rsidR="0086371B" w:rsidRDefault="0086371B" w:rsidP="0086371B">
      <w:pPr>
        <w:autoSpaceDE w:val="0"/>
        <w:autoSpaceDN w:val="0"/>
        <w:adjustRightInd w:val="0"/>
        <w:spacing w:after="0" w:line="240" w:lineRule="auto"/>
        <w:ind w:left="360"/>
        <w:jc w:val="both"/>
        <w:rPr>
          <w:rFonts w:ascii="Times New Roman" w:hAnsi="Times New Roman"/>
          <w:b/>
          <w:sz w:val="24"/>
          <w:szCs w:val="24"/>
        </w:rPr>
      </w:pPr>
    </w:p>
    <w:p w:rsidR="0086371B" w:rsidRDefault="0086371B" w:rsidP="0086371B">
      <w:pPr>
        <w:autoSpaceDE w:val="0"/>
        <w:autoSpaceDN w:val="0"/>
        <w:adjustRightInd w:val="0"/>
        <w:spacing w:after="0" w:line="240" w:lineRule="auto"/>
        <w:ind w:left="360"/>
        <w:jc w:val="both"/>
        <w:rPr>
          <w:rFonts w:ascii="Times New Roman" w:hAnsi="Times New Roman"/>
          <w:b/>
          <w:sz w:val="24"/>
          <w:szCs w:val="24"/>
        </w:rPr>
      </w:pPr>
    </w:p>
    <w:p w:rsidR="0086371B" w:rsidRDefault="0086371B" w:rsidP="0086371B">
      <w:pPr>
        <w:autoSpaceDE w:val="0"/>
        <w:autoSpaceDN w:val="0"/>
        <w:adjustRightInd w:val="0"/>
        <w:spacing w:after="0" w:line="240" w:lineRule="auto"/>
        <w:ind w:left="360"/>
        <w:jc w:val="both"/>
        <w:rPr>
          <w:rFonts w:ascii="Times New Roman" w:hAnsi="Times New Roman"/>
          <w:b/>
          <w:sz w:val="24"/>
          <w:szCs w:val="24"/>
        </w:rPr>
      </w:pPr>
    </w:p>
    <w:p w:rsidR="0086371B" w:rsidRDefault="0086371B" w:rsidP="0086371B">
      <w:pPr>
        <w:autoSpaceDE w:val="0"/>
        <w:autoSpaceDN w:val="0"/>
        <w:adjustRightInd w:val="0"/>
        <w:spacing w:after="0" w:line="240" w:lineRule="auto"/>
        <w:ind w:left="360"/>
        <w:jc w:val="both"/>
        <w:rPr>
          <w:rFonts w:ascii="Times New Roman" w:hAnsi="Times New Roman"/>
          <w:b/>
          <w:sz w:val="24"/>
          <w:szCs w:val="24"/>
        </w:rPr>
      </w:pPr>
    </w:p>
    <w:p w:rsidR="0086371B" w:rsidRDefault="0086371B" w:rsidP="0086371B">
      <w:pPr>
        <w:autoSpaceDE w:val="0"/>
        <w:autoSpaceDN w:val="0"/>
        <w:adjustRightInd w:val="0"/>
        <w:spacing w:after="0" w:line="240" w:lineRule="auto"/>
        <w:ind w:left="360"/>
        <w:jc w:val="both"/>
        <w:rPr>
          <w:rFonts w:ascii="Times New Roman" w:hAnsi="Times New Roman"/>
          <w:b/>
          <w:sz w:val="24"/>
          <w:szCs w:val="24"/>
        </w:rPr>
      </w:pPr>
    </w:p>
    <w:p w:rsidR="00080331" w:rsidRPr="0086371B" w:rsidRDefault="00080331" w:rsidP="0086371B">
      <w:pPr>
        <w:pStyle w:val="ListParagraph"/>
        <w:numPr>
          <w:ilvl w:val="0"/>
          <w:numId w:val="3"/>
        </w:numPr>
        <w:autoSpaceDE w:val="0"/>
        <w:autoSpaceDN w:val="0"/>
        <w:adjustRightInd w:val="0"/>
        <w:spacing w:after="0" w:line="240" w:lineRule="auto"/>
        <w:jc w:val="both"/>
        <w:rPr>
          <w:rFonts w:ascii="Times New Roman" w:hAnsi="Times New Roman"/>
          <w:b/>
          <w:sz w:val="24"/>
          <w:szCs w:val="24"/>
        </w:rPr>
      </w:pPr>
      <w:r w:rsidRPr="0086371B">
        <w:rPr>
          <w:rFonts w:ascii="Times New Roman" w:hAnsi="Times New Roman"/>
          <w:b/>
          <w:sz w:val="24"/>
          <w:szCs w:val="24"/>
        </w:rPr>
        <w:t>Count the customers with grades above Bangalore’s average.</w:t>
      </w:r>
    </w:p>
    <w:p w:rsidR="00E03185" w:rsidRDefault="00E03185" w:rsidP="00E03185">
      <w:pPr>
        <w:autoSpaceDE w:val="0"/>
        <w:autoSpaceDN w:val="0"/>
        <w:adjustRightInd w:val="0"/>
        <w:spacing w:after="0" w:line="240" w:lineRule="auto"/>
        <w:jc w:val="both"/>
        <w:rPr>
          <w:rFonts w:ascii="Times New Roman" w:hAnsi="Times New Roman"/>
          <w:b/>
          <w:sz w:val="24"/>
          <w:szCs w:val="24"/>
        </w:rPr>
      </w:pPr>
    </w:p>
    <w:p w:rsidR="00600612" w:rsidRDefault="00600612" w:rsidP="00E03185">
      <w:pPr>
        <w:autoSpaceDE w:val="0"/>
        <w:autoSpaceDN w:val="0"/>
        <w:adjustRightInd w:val="0"/>
        <w:spacing w:after="0" w:line="240" w:lineRule="auto"/>
        <w:jc w:val="both"/>
        <w:rPr>
          <w:rFonts w:ascii="Times New Roman" w:hAnsi="Times New Roman"/>
          <w:b/>
          <w:sz w:val="24"/>
          <w:szCs w:val="24"/>
        </w:rPr>
      </w:pPr>
      <w:proofErr w:type="gramStart"/>
      <w:r>
        <w:rPr>
          <w:rFonts w:ascii="Times New Roman" w:hAnsi="Times New Roman"/>
          <w:b/>
          <w:sz w:val="24"/>
          <w:szCs w:val="24"/>
        </w:rPr>
        <w:t xml:space="preserve">Select  </w:t>
      </w:r>
      <w:proofErr w:type="spellStart"/>
      <w:r>
        <w:rPr>
          <w:rFonts w:ascii="Times New Roman" w:hAnsi="Times New Roman"/>
          <w:b/>
          <w:sz w:val="24"/>
          <w:szCs w:val="24"/>
        </w:rPr>
        <w:t>grade,count</w:t>
      </w:r>
      <w:proofErr w:type="spellEnd"/>
      <w:proofErr w:type="gramEnd"/>
      <w:r>
        <w:rPr>
          <w:rFonts w:ascii="Times New Roman" w:hAnsi="Times New Roman"/>
          <w:b/>
          <w:sz w:val="24"/>
          <w:szCs w:val="24"/>
        </w:rPr>
        <w:t>(</w:t>
      </w:r>
      <w:proofErr w:type="spellStart"/>
      <w:r>
        <w:rPr>
          <w:rFonts w:ascii="Times New Roman" w:hAnsi="Times New Roman"/>
          <w:b/>
          <w:sz w:val="24"/>
          <w:szCs w:val="24"/>
        </w:rPr>
        <w:t>customer_id</w:t>
      </w:r>
      <w:proofErr w:type="spellEnd"/>
      <w:r>
        <w:rPr>
          <w:rFonts w:ascii="Times New Roman" w:hAnsi="Times New Roman"/>
          <w:b/>
          <w:sz w:val="24"/>
          <w:szCs w:val="24"/>
        </w:rPr>
        <w:t xml:space="preserve">) </w:t>
      </w:r>
    </w:p>
    <w:p w:rsidR="00600612" w:rsidRDefault="00600612" w:rsidP="00E03185">
      <w:pPr>
        <w:autoSpaceDE w:val="0"/>
        <w:autoSpaceDN w:val="0"/>
        <w:adjustRightInd w:val="0"/>
        <w:spacing w:after="0" w:line="240" w:lineRule="auto"/>
        <w:jc w:val="both"/>
        <w:rPr>
          <w:rFonts w:ascii="Times New Roman" w:hAnsi="Times New Roman"/>
          <w:b/>
          <w:sz w:val="24"/>
          <w:szCs w:val="24"/>
        </w:rPr>
      </w:pPr>
      <w:proofErr w:type="gramStart"/>
      <w:r>
        <w:rPr>
          <w:rFonts w:ascii="Times New Roman" w:hAnsi="Times New Roman"/>
          <w:b/>
          <w:sz w:val="24"/>
          <w:szCs w:val="24"/>
        </w:rPr>
        <w:t>from</w:t>
      </w:r>
      <w:proofErr w:type="gramEnd"/>
      <w:r>
        <w:rPr>
          <w:rFonts w:ascii="Times New Roman" w:hAnsi="Times New Roman"/>
          <w:b/>
          <w:sz w:val="24"/>
          <w:szCs w:val="24"/>
        </w:rPr>
        <w:t xml:space="preserve"> customer</w:t>
      </w:r>
    </w:p>
    <w:p w:rsidR="00600612" w:rsidRDefault="00600612" w:rsidP="00E03185">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group</w:t>
      </w:r>
      <w:proofErr w:type="gramEnd"/>
      <w:r>
        <w:rPr>
          <w:rFonts w:ascii="Times New Roman" w:hAnsi="Times New Roman"/>
          <w:b/>
          <w:sz w:val="24"/>
          <w:szCs w:val="24"/>
        </w:rPr>
        <w:t xml:space="preserve"> by grade</w:t>
      </w:r>
    </w:p>
    <w:p w:rsidR="00E03185" w:rsidRDefault="00600612" w:rsidP="00E03185">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having</w:t>
      </w:r>
      <w:proofErr w:type="gramEnd"/>
      <w:r>
        <w:rPr>
          <w:rFonts w:ascii="Times New Roman" w:hAnsi="Times New Roman"/>
          <w:b/>
          <w:sz w:val="24"/>
          <w:szCs w:val="24"/>
        </w:rPr>
        <w:t xml:space="preserve"> grade&gt;(</w:t>
      </w:r>
      <w:r w:rsidR="00E03185">
        <w:rPr>
          <w:rFonts w:ascii="Times New Roman" w:hAnsi="Times New Roman"/>
          <w:b/>
          <w:sz w:val="24"/>
          <w:szCs w:val="24"/>
        </w:rPr>
        <w:t xml:space="preserve">Select </w:t>
      </w:r>
      <w:proofErr w:type="spellStart"/>
      <w:r w:rsidR="00E03185">
        <w:rPr>
          <w:rFonts w:ascii="Times New Roman" w:hAnsi="Times New Roman"/>
          <w:b/>
          <w:sz w:val="24"/>
          <w:szCs w:val="24"/>
        </w:rPr>
        <w:t>Avg</w:t>
      </w:r>
      <w:proofErr w:type="spellEnd"/>
      <w:r w:rsidR="00E03185">
        <w:rPr>
          <w:rFonts w:ascii="Times New Roman" w:hAnsi="Times New Roman"/>
          <w:b/>
          <w:sz w:val="24"/>
          <w:szCs w:val="24"/>
        </w:rPr>
        <w:t>(grade) from customer where city=’</w:t>
      </w:r>
      <w:proofErr w:type="spellStart"/>
      <w:r w:rsidR="00E03185">
        <w:rPr>
          <w:rFonts w:ascii="Times New Roman" w:hAnsi="Times New Roman"/>
          <w:b/>
          <w:sz w:val="24"/>
          <w:szCs w:val="24"/>
        </w:rPr>
        <w:t>bangalore</w:t>
      </w:r>
      <w:proofErr w:type="spellEnd"/>
      <w:r w:rsidR="00E03185">
        <w:rPr>
          <w:rFonts w:ascii="Times New Roman" w:hAnsi="Times New Roman"/>
          <w:b/>
          <w:sz w:val="24"/>
          <w:szCs w:val="24"/>
        </w:rPr>
        <w:t>’</w:t>
      </w:r>
      <w:r>
        <w:rPr>
          <w:rFonts w:ascii="Times New Roman" w:hAnsi="Times New Roman"/>
          <w:b/>
          <w:sz w:val="24"/>
          <w:szCs w:val="24"/>
        </w:rPr>
        <w:t>) ;</w:t>
      </w:r>
    </w:p>
    <w:p w:rsidR="00600612" w:rsidRDefault="00600612" w:rsidP="00E03185">
      <w:pPr>
        <w:autoSpaceDE w:val="0"/>
        <w:autoSpaceDN w:val="0"/>
        <w:adjustRightInd w:val="0"/>
        <w:spacing w:after="0" w:line="240" w:lineRule="auto"/>
        <w:jc w:val="both"/>
        <w:rPr>
          <w:rFonts w:ascii="Times New Roman" w:hAnsi="Times New Roman"/>
          <w:b/>
          <w:sz w:val="24"/>
          <w:szCs w:val="24"/>
        </w:rPr>
      </w:pPr>
    </w:p>
    <w:p w:rsidR="00E03185" w:rsidRDefault="00E03185" w:rsidP="00E03185">
      <w:pPr>
        <w:autoSpaceDE w:val="0"/>
        <w:autoSpaceDN w:val="0"/>
        <w:adjustRightInd w:val="0"/>
        <w:spacing w:after="0" w:line="240" w:lineRule="auto"/>
        <w:jc w:val="both"/>
        <w:rPr>
          <w:rFonts w:ascii="Times New Roman" w:hAnsi="Times New Roman"/>
          <w:b/>
          <w:sz w:val="24"/>
          <w:szCs w:val="24"/>
        </w:rPr>
      </w:pPr>
    </w:p>
    <w:p w:rsidR="00E03185" w:rsidRDefault="00600612" w:rsidP="00E03185">
      <w:pPr>
        <w:autoSpaceDE w:val="0"/>
        <w:autoSpaceDN w:val="0"/>
        <w:adjustRightInd w:val="0"/>
        <w:spacing w:after="0" w:line="240" w:lineRule="auto"/>
        <w:jc w:val="both"/>
        <w:rPr>
          <w:rFonts w:ascii="Times New Roman" w:hAnsi="Times New Roman"/>
          <w:b/>
          <w:sz w:val="24"/>
          <w:szCs w:val="24"/>
        </w:rPr>
      </w:pPr>
      <w:proofErr w:type="gramStart"/>
      <w:r>
        <w:rPr>
          <w:rFonts w:ascii="Times New Roman" w:hAnsi="Times New Roman"/>
          <w:b/>
          <w:sz w:val="24"/>
          <w:szCs w:val="24"/>
        </w:rPr>
        <w:t>g</w:t>
      </w:r>
      <w:proofErr w:type="gramEnd"/>
      <w:r>
        <w:rPr>
          <w:rFonts w:ascii="Times New Roman" w:hAnsi="Times New Roman"/>
          <w:b/>
          <w:sz w:val="24"/>
          <w:szCs w:val="24"/>
        </w:rPr>
        <w:t xml:space="preserve"> c</w:t>
      </w:r>
    </w:p>
    <w:p w:rsidR="00E03185" w:rsidRDefault="00600612" w:rsidP="00E03185">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4 2</w:t>
      </w:r>
    </w:p>
    <w:p w:rsidR="00600612" w:rsidRDefault="00600612" w:rsidP="00E03185">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8 3</w:t>
      </w:r>
    </w:p>
    <w:p w:rsidR="00600612" w:rsidRDefault="00600612" w:rsidP="00E03185">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9 1</w:t>
      </w:r>
    </w:p>
    <w:p w:rsidR="00600612" w:rsidRPr="00E03185" w:rsidRDefault="00600612" w:rsidP="00E03185">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10 1</w:t>
      </w:r>
    </w:p>
    <w:p w:rsidR="00080331" w:rsidRDefault="00080331" w:rsidP="00080331">
      <w:pPr>
        <w:autoSpaceDE w:val="0"/>
        <w:autoSpaceDN w:val="0"/>
        <w:adjustRightInd w:val="0"/>
        <w:spacing w:after="0" w:line="240" w:lineRule="auto"/>
        <w:jc w:val="both"/>
        <w:rPr>
          <w:rFonts w:ascii="Times New Roman" w:hAnsi="Times New Roman"/>
          <w:b/>
          <w:sz w:val="24"/>
          <w:szCs w:val="24"/>
        </w:rPr>
      </w:pPr>
    </w:p>
    <w:p w:rsidR="00080331" w:rsidRPr="00B518A1" w:rsidRDefault="00080331" w:rsidP="00080331">
      <w:pPr>
        <w:spacing w:after="0" w:line="240" w:lineRule="auto"/>
        <w:rPr>
          <w:rFonts w:ascii="Times New Roman" w:hAnsi="Times New Roman"/>
          <w:sz w:val="24"/>
          <w:szCs w:val="24"/>
          <w:shd w:val="clear" w:color="auto" w:fill="FDFDFD"/>
        </w:rPr>
      </w:pPr>
      <w:r w:rsidRPr="00B518A1">
        <w:rPr>
          <w:rStyle w:val="token"/>
          <w:rFonts w:ascii="Times New Roman" w:hAnsi="Times New Roman"/>
          <w:b/>
          <w:sz w:val="24"/>
          <w:szCs w:val="24"/>
          <w:shd w:val="clear" w:color="auto" w:fill="FDFDFD"/>
        </w:rPr>
        <w:t>SELECT</w:t>
      </w:r>
      <w:r w:rsidRPr="00B518A1">
        <w:rPr>
          <w:rFonts w:ascii="Times New Roman" w:hAnsi="Times New Roman"/>
          <w:sz w:val="24"/>
          <w:szCs w:val="24"/>
          <w:shd w:val="clear" w:color="auto" w:fill="FDFDFD"/>
        </w:rPr>
        <w:t xml:space="preserve"> grade</w:t>
      </w:r>
      <w:r w:rsidRPr="00B518A1">
        <w:rPr>
          <w:rStyle w:val="token"/>
          <w:rFonts w:ascii="Times New Roman" w:hAnsi="Times New Roman"/>
          <w:sz w:val="24"/>
          <w:szCs w:val="24"/>
          <w:shd w:val="clear" w:color="auto" w:fill="FDFDFD"/>
        </w:rPr>
        <w:t>,</w:t>
      </w:r>
      <w:r w:rsidRPr="00B518A1">
        <w:rPr>
          <w:rFonts w:ascii="Times New Roman" w:hAnsi="Times New Roman"/>
          <w:sz w:val="24"/>
          <w:szCs w:val="24"/>
          <w:shd w:val="clear" w:color="auto" w:fill="FDFDFD"/>
        </w:rPr>
        <w:t xml:space="preserve"> </w:t>
      </w:r>
      <w:r w:rsidRPr="00B518A1">
        <w:rPr>
          <w:rStyle w:val="token"/>
          <w:rFonts w:ascii="Times New Roman" w:hAnsi="Times New Roman"/>
          <w:b/>
          <w:sz w:val="24"/>
          <w:szCs w:val="24"/>
          <w:shd w:val="clear" w:color="auto" w:fill="FDFDFD"/>
        </w:rPr>
        <w:t>COUNT</w:t>
      </w:r>
      <w:r w:rsidRPr="00B518A1">
        <w:rPr>
          <w:rFonts w:ascii="Times New Roman" w:hAnsi="Times New Roman"/>
          <w:b/>
          <w:sz w:val="24"/>
          <w:szCs w:val="24"/>
          <w:shd w:val="clear" w:color="auto" w:fill="FDFDFD"/>
        </w:rPr>
        <w:t xml:space="preserve"> </w:t>
      </w:r>
      <w:r w:rsidR="00600612">
        <w:rPr>
          <w:rStyle w:val="token"/>
          <w:rFonts w:ascii="Times New Roman" w:hAnsi="Times New Roman"/>
          <w:sz w:val="24"/>
          <w:szCs w:val="24"/>
          <w:shd w:val="clear" w:color="auto" w:fill="FDFDFD"/>
        </w:rPr>
        <w:t>(</w:t>
      </w:r>
      <w:proofErr w:type="spellStart"/>
      <w:r w:rsidRPr="00B518A1">
        <w:rPr>
          <w:rFonts w:ascii="Times New Roman" w:hAnsi="Times New Roman"/>
          <w:sz w:val="24"/>
          <w:szCs w:val="24"/>
          <w:shd w:val="clear" w:color="auto" w:fill="FDFDFD"/>
        </w:rPr>
        <w:t>customer_id</w:t>
      </w:r>
      <w:proofErr w:type="spellEnd"/>
      <w:r w:rsidRPr="00B518A1">
        <w:rPr>
          <w:rStyle w:val="token"/>
          <w:rFonts w:ascii="Times New Roman" w:hAnsi="Times New Roman"/>
          <w:sz w:val="24"/>
          <w:szCs w:val="24"/>
          <w:shd w:val="clear" w:color="auto" w:fill="FDFDFD"/>
        </w:rPr>
        <w:t>)</w:t>
      </w:r>
    </w:p>
    <w:p w:rsidR="00080331" w:rsidRPr="00B518A1" w:rsidRDefault="00080331" w:rsidP="00080331">
      <w:pPr>
        <w:spacing w:after="0" w:line="240" w:lineRule="auto"/>
        <w:rPr>
          <w:rStyle w:val="token"/>
          <w:rFonts w:ascii="Times New Roman" w:hAnsi="Times New Roman"/>
          <w:sz w:val="24"/>
          <w:szCs w:val="24"/>
          <w:shd w:val="clear" w:color="auto" w:fill="FDFDFD"/>
        </w:rPr>
      </w:pPr>
      <w:r w:rsidRPr="00B518A1">
        <w:rPr>
          <w:rStyle w:val="token"/>
          <w:rFonts w:ascii="Times New Roman" w:hAnsi="Times New Roman"/>
          <w:b/>
          <w:sz w:val="24"/>
          <w:szCs w:val="24"/>
          <w:shd w:val="clear" w:color="auto" w:fill="FDFDFD"/>
        </w:rPr>
        <w:t>FROM</w:t>
      </w:r>
      <w:r w:rsidRPr="00B518A1">
        <w:rPr>
          <w:rFonts w:ascii="Times New Roman" w:hAnsi="Times New Roman"/>
          <w:sz w:val="24"/>
          <w:szCs w:val="24"/>
          <w:shd w:val="clear" w:color="auto" w:fill="FDFDFD"/>
        </w:rPr>
        <w:t xml:space="preserve"> </w:t>
      </w:r>
      <w:r w:rsidRPr="00B518A1">
        <w:rPr>
          <w:rFonts w:ascii="Times New Roman" w:hAnsi="Times New Roman"/>
          <w:sz w:val="24"/>
          <w:szCs w:val="24"/>
        </w:rPr>
        <w:t>CUSTOMER</w:t>
      </w:r>
      <w:r w:rsidRPr="00B518A1">
        <w:rPr>
          <w:rStyle w:val="token"/>
          <w:rFonts w:ascii="Times New Roman" w:hAnsi="Times New Roman"/>
          <w:sz w:val="24"/>
          <w:szCs w:val="24"/>
          <w:shd w:val="clear" w:color="auto" w:fill="FDFDFD"/>
        </w:rPr>
        <w:t xml:space="preserve"> </w:t>
      </w:r>
    </w:p>
    <w:p w:rsidR="00080331" w:rsidRPr="00B518A1" w:rsidRDefault="00080331" w:rsidP="00080331">
      <w:pPr>
        <w:spacing w:after="0" w:line="240" w:lineRule="auto"/>
        <w:rPr>
          <w:rFonts w:ascii="Times New Roman" w:hAnsi="Times New Roman"/>
          <w:sz w:val="24"/>
          <w:szCs w:val="24"/>
          <w:shd w:val="clear" w:color="auto" w:fill="FDFDFD"/>
        </w:rPr>
      </w:pPr>
      <w:r w:rsidRPr="00B518A1">
        <w:rPr>
          <w:rStyle w:val="token"/>
          <w:rFonts w:ascii="Times New Roman" w:hAnsi="Times New Roman"/>
          <w:b/>
          <w:sz w:val="24"/>
          <w:szCs w:val="24"/>
          <w:shd w:val="clear" w:color="auto" w:fill="FDFDFD"/>
        </w:rPr>
        <w:t>GROUP</w:t>
      </w:r>
      <w:r w:rsidRPr="00B518A1">
        <w:rPr>
          <w:rFonts w:ascii="Times New Roman" w:hAnsi="Times New Roman"/>
          <w:b/>
          <w:sz w:val="24"/>
          <w:szCs w:val="24"/>
          <w:shd w:val="clear" w:color="auto" w:fill="FDFDFD"/>
        </w:rPr>
        <w:t xml:space="preserve"> </w:t>
      </w:r>
      <w:r w:rsidRPr="00B518A1">
        <w:rPr>
          <w:rStyle w:val="token"/>
          <w:rFonts w:ascii="Times New Roman" w:hAnsi="Times New Roman"/>
          <w:b/>
          <w:sz w:val="24"/>
          <w:szCs w:val="24"/>
          <w:shd w:val="clear" w:color="auto" w:fill="FDFDFD"/>
        </w:rPr>
        <w:t>BY</w:t>
      </w:r>
      <w:r w:rsidRPr="00B518A1">
        <w:rPr>
          <w:rFonts w:ascii="Times New Roman" w:hAnsi="Times New Roman"/>
          <w:sz w:val="24"/>
          <w:szCs w:val="24"/>
          <w:shd w:val="clear" w:color="auto" w:fill="FDFDFD"/>
        </w:rPr>
        <w:t xml:space="preserve"> grade</w:t>
      </w:r>
    </w:p>
    <w:p w:rsidR="00080331" w:rsidRPr="00B518A1" w:rsidRDefault="00080331" w:rsidP="00080331">
      <w:pPr>
        <w:spacing w:after="0" w:line="240" w:lineRule="auto"/>
        <w:rPr>
          <w:rFonts w:ascii="Times New Roman" w:hAnsi="Times New Roman"/>
          <w:sz w:val="24"/>
          <w:szCs w:val="24"/>
          <w:shd w:val="clear" w:color="auto" w:fill="FDFDFD"/>
        </w:rPr>
      </w:pPr>
      <w:r w:rsidRPr="00B518A1">
        <w:rPr>
          <w:rStyle w:val="token"/>
          <w:rFonts w:ascii="Times New Roman" w:hAnsi="Times New Roman"/>
          <w:b/>
          <w:sz w:val="24"/>
          <w:szCs w:val="24"/>
          <w:shd w:val="clear" w:color="auto" w:fill="FDFDFD"/>
        </w:rPr>
        <w:t>HAVING</w:t>
      </w:r>
      <w:r w:rsidRPr="00B518A1">
        <w:rPr>
          <w:rFonts w:ascii="Times New Roman" w:hAnsi="Times New Roman"/>
          <w:sz w:val="24"/>
          <w:szCs w:val="24"/>
          <w:shd w:val="clear" w:color="auto" w:fill="FDFDFD"/>
        </w:rPr>
        <w:t xml:space="preserve"> grade </w:t>
      </w:r>
      <w:proofErr w:type="gramStart"/>
      <w:r w:rsidRPr="00B518A1">
        <w:rPr>
          <w:rStyle w:val="token"/>
          <w:rFonts w:ascii="Times New Roman" w:hAnsi="Times New Roman"/>
          <w:sz w:val="24"/>
          <w:szCs w:val="24"/>
        </w:rPr>
        <w:t>&gt;</w:t>
      </w:r>
      <w:r w:rsidRPr="00B518A1">
        <w:rPr>
          <w:rStyle w:val="token"/>
          <w:rFonts w:ascii="Times New Roman" w:hAnsi="Times New Roman"/>
          <w:sz w:val="24"/>
          <w:szCs w:val="24"/>
          <w:shd w:val="clear" w:color="auto" w:fill="FDFDFD"/>
        </w:rPr>
        <w:t>(</w:t>
      </w:r>
      <w:proofErr w:type="gramEnd"/>
      <w:r w:rsidRPr="00B518A1">
        <w:rPr>
          <w:rStyle w:val="token"/>
          <w:rFonts w:ascii="Times New Roman" w:hAnsi="Times New Roman"/>
          <w:sz w:val="24"/>
          <w:szCs w:val="24"/>
          <w:shd w:val="clear" w:color="auto" w:fill="FDFDFD"/>
        </w:rPr>
        <w:t>SELECT</w:t>
      </w:r>
      <w:r w:rsidRPr="00B518A1">
        <w:rPr>
          <w:rFonts w:ascii="Times New Roman" w:hAnsi="Times New Roman"/>
          <w:sz w:val="24"/>
          <w:szCs w:val="24"/>
          <w:shd w:val="clear" w:color="auto" w:fill="FDFDFD"/>
        </w:rPr>
        <w:t xml:space="preserve"> </w:t>
      </w:r>
      <w:r w:rsidRPr="00B518A1">
        <w:rPr>
          <w:rStyle w:val="token"/>
          <w:rFonts w:ascii="Times New Roman" w:hAnsi="Times New Roman"/>
          <w:sz w:val="24"/>
          <w:szCs w:val="24"/>
          <w:shd w:val="clear" w:color="auto" w:fill="FDFDFD"/>
        </w:rPr>
        <w:t>AVG(</w:t>
      </w:r>
      <w:r w:rsidRPr="00B518A1">
        <w:rPr>
          <w:rFonts w:ascii="Times New Roman" w:hAnsi="Times New Roman"/>
          <w:sz w:val="24"/>
          <w:szCs w:val="24"/>
          <w:shd w:val="clear" w:color="auto" w:fill="FDFDFD"/>
        </w:rPr>
        <w:t>grade</w:t>
      </w:r>
      <w:r w:rsidRPr="00B518A1">
        <w:rPr>
          <w:rStyle w:val="token"/>
          <w:rFonts w:ascii="Times New Roman" w:hAnsi="Times New Roman"/>
          <w:sz w:val="24"/>
          <w:szCs w:val="24"/>
          <w:shd w:val="clear" w:color="auto" w:fill="FDFDFD"/>
        </w:rPr>
        <w:t>)</w:t>
      </w:r>
    </w:p>
    <w:p w:rsidR="00080331" w:rsidRPr="00B518A1" w:rsidRDefault="00080331" w:rsidP="00080331">
      <w:pPr>
        <w:spacing w:after="0" w:line="240" w:lineRule="auto"/>
        <w:rPr>
          <w:rStyle w:val="token"/>
          <w:rFonts w:ascii="Times New Roman" w:hAnsi="Times New Roman"/>
          <w:sz w:val="24"/>
          <w:szCs w:val="24"/>
          <w:shd w:val="clear" w:color="auto" w:fill="FDFDFD"/>
        </w:rPr>
      </w:pPr>
      <w:r w:rsidRPr="00B518A1">
        <w:rPr>
          <w:rStyle w:val="token"/>
          <w:rFonts w:ascii="Times New Roman" w:hAnsi="Times New Roman"/>
          <w:b/>
          <w:sz w:val="24"/>
          <w:szCs w:val="24"/>
          <w:shd w:val="clear" w:color="auto" w:fill="FDFDFD"/>
        </w:rPr>
        <w:t>FROM</w:t>
      </w:r>
      <w:r w:rsidRPr="00B518A1">
        <w:rPr>
          <w:rFonts w:ascii="Times New Roman" w:hAnsi="Times New Roman"/>
          <w:sz w:val="24"/>
          <w:szCs w:val="24"/>
          <w:shd w:val="clear" w:color="auto" w:fill="FDFDFD"/>
        </w:rPr>
        <w:t xml:space="preserve"> </w:t>
      </w:r>
      <w:r w:rsidRPr="00B518A1">
        <w:rPr>
          <w:rFonts w:ascii="Times New Roman" w:hAnsi="Times New Roman"/>
          <w:sz w:val="24"/>
          <w:szCs w:val="24"/>
        </w:rPr>
        <w:t>CUSTOMER</w:t>
      </w:r>
      <w:r w:rsidRPr="00B518A1">
        <w:rPr>
          <w:rStyle w:val="token"/>
          <w:rFonts w:ascii="Times New Roman" w:hAnsi="Times New Roman"/>
          <w:sz w:val="24"/>
          <w:szCs w:val="24"/>
          <w:shd w:val="clear" w:color="auto" w:fill="FDFDFD"/>
        </w:rPr>
        <w:t xml:space="preserve"> </w:t>
      </w:r>
    </w:p>
    <w:p w:rsidR="00080331" w:rsidRPr="00B518A1" w:rsidRDefault="00080331" w:rsidP="00080331">
      <w:pPr>
        <w:spacing w:after="0" w:line="240" w:lineRule="auto"/>
        <w:rPr>
          <w:rStyle w:val="token"/>
          <w:rFonts w:ascii="Times New Roman" w:hAnsi="Times New Roman"/>
          <w:sz w:val="24"/>
          <w:szCs w:val="24"/>
          <w:shd w:val="clear" w:color="auto" w:fill="FDFDFD"/>
        </w:rPr>
      </w:pPr>
      <w:r w:rsidRPr="00B518A1">
        <w:rPr>
          <w:rStyle w:val="token"/>
          <w:rFonts w:ascii="Times New Roman" w:hAnsi="Times New Roman"/>
          <w:b/>
          <w:sz w:val="24"/>
          <w:szCs w:val="24"/>
          <w:shd w:val="clear" w:color="auto" w:fill="FDFDFD"/>
        </w:rPr>
        <w:t>WHERE</w:t>
      </w:r>
      <w:r w:rsidRPr="00B518A1">
        <w:rPr>
          <w:rFonts w:ascii="Times New Roman" w:hAnsi="Times New Roman"/>
          <w:sz w:val="24"/>
          <w:szCs w:val="24"/>
          <w:shd w:val="clear" w:color="auto" w:fill="FDFDFD"/>
        </w:rPr>
        <w:t xml:space="preserve"> city </w:t>
      </w:r>
      <w:r w:rsidRPr="00B518A1">
        <w:rPr>
          <w:rStyle w:val="token"/>
          <w:rFonts w:ascii="Times New Roman" w:hAnsi="Times New Roman"/>
          <w:sz w:val="24"/>
          <w:szCs w:val="24"/>
        </w:rPr>
        <w:t>=</w:t>
      </w:r>
      <w:r w:rsidRPr="00B518A1">
        <w:rPr>
          <w:rFonts w:ascii="Times New Roman" w:hAnsi="Times New Roman"/>
          <w:sz w:val="24"/>
          <w:szCs w:val="24"/>
          <w:shd w:val="clear" w:color="auto" w:fill="FDFDFD"/>
        </w:rPr>
        <w:t xml:space="preserve"> </w:t>
      </w:r>
      <w:r w:rsidRPr="00B518A1">
        <w:rPr>
          <w:rStyle w:val="token"/>
          <w:rFonts w:ascii="Times New Roman" w:hAnsi="Times New Roman"/>
          <w:sz w:val="24"/>
          <w:szCs w:val="24"/>
          <w:shd w:val="clear" w:color="auto" w:fill="FDFDFD"/>
        </w:rPr>
        <w:t>'</w:t>
      </w:r>
      <w:proofErr w:type="spellStart"/>
      <w:r w:rsidRPr="00B518A1">
        <w:rPr>
          <w:rStyle w:val="token"/>
          <w:rFonts w:ascii="Times New Roman" w:hAnsi="Times New Roman"/>
          <w:sz w:val="24"/>
          <w:szCs w:val="24"/>
          <w:shd w:val="clear" w:color="auto" w:fill="FDFDFD"/>
        </w:rPr>
        <w:t>bangalore</w:t>
      </w:r>
      <w:proofErr w:type="spellEnd"/>
      <w:r w:rsidRPr="00B518A1">
        <w:rPr>
          <w:rStyle w:val="token"/>
          <w:rFonts w:ascii="Times New Roman" w:hAnsi="Times New Roman"/>
          <w:sz w:val="24"/>
          <w:szCs w:val="24"/>
          <w:shd w:val="clear" w:color="auto" w:fill="FDFDFD"/>
        </w:rPr>
        <w:t>');</w:t>
      </w:r>
    </w:p>
    <w:p w:rsidR="003922ED" w:rsidRDefault="00080331" w:rsidP="003922ED">
      <w:pPr>
        <w:pStyle w:val="HTMLPreformatted"/>
        <w:numPr>
          <w:ilvl w:val="0"/>
          <w:numId w:val="3"/>
        </w:numPr>
        <w:spacing w:before="300" w:after="300"/>
        <w:textAlignment w:val="baseline"/>
        <w:rPr>
          <w:rFonts w:ascii="Times New Roman" w:hAnsi="Times New Roman"/>
          <w:b/>
          <w:sz w:val="24"/>
          <w:szCs w:val="24"/>
        </w:rPr>
      </w:pPr>
      <w:r w:rsidRPr="00B518A1">
        <w:rPr>
          <w:rFonts w:ascii="Times New Roman" w:hAnsi="Times New Roman"/>
          <w:b/>
          <w:sz w:val="24"/>
          <w:szCs w:val="24"/>
        </w:rPr>
        <w:t>Find the name and numbers of all salesman who had more than one customer</w:t>
      </w:r>
    </w:p>
    <w:p w:rsidR="00080331" w:rsidRPr="009F1494" w:rsidRDefault="00080331" w:rsidP="00080331">
      <w:pPr>
        <w:spacing w:line="240" w:lineRule="auto"/>
        <w:rPr>
          <w:rStyle w:val="token"/>
          <w:rFonts w:ascii="Times New Roman" w:hAnsi="Times New Roman"/>
          <w:b/>
          <w:sz w:val="24"/>
          <w:szCs w:val="24"/>
          <w:shd w:val="clear" w:color="auto" w:fill="FDFDFD"/>
        </w:rPr>
      </w:pPr>
      <w:r w:rsidRPr="009F1494">
        <w:rPr>
          <w:rStyle w:val="token"/>
          <w:rFonts w:ascii="Times New Roman" w:hAnsi="Times New Roman"/>
          <w:b/>
          <w:sz w:val="24"/>
          <w:szCs w:val="24"/>
          <w:shd w:val="clear" w:color="auto" w:fill="FDFDFD"/>
        </w:rPr>
        <w:t xml:space="preserve">SELECT </w:t>
      </w:r>
      <w:proofErr w:type="spellStart"/>
      <w:r w:rsidRPr="009F1494">
        <w:rPr>
          <w:rStyle w:val="token"/>
          <w:rFonts w:ascii="Times New Roman" w:hAnsi="Times New Roman"/>
          <w:sz w:val="24"/>
          <w:szCs w:val="24"/>
          <w:shd w:val="clear" w:color="auto" w:fill="FDFDFD"/>
        </w:rPr>
        <w:t>salesman_id</w:t>
      </w:r>
      <w:proofErr w:type="gramStart"/>
      <w:r w:rsidRPr="009F1494">
        <w:rPr>
          <w:rStyle w:val="token"/>
          <w:rFonts w:ascii="Times New Roman" w:hAnsi="Times New Roman"/>
          <w:sz w:val="24"/>
          <w:szCs w:val="24"/>
          <w:shd w:val="clear" w:color="auto" w:fill="FDFDFD"/>
        </w:rPr>
        <w:t>,name</w:t>
      </w:r>
      <w:proofErr w:type="spellEnd"/>
      <w:proofErr w:type="gramEnd"/>
    </w:p>
    <w:p w:rsidR="00080331" w:rsidRPr="00B321B8" w:rsidRDefault="00080331" w:rsidP="00080331">
      <w:pPr>
        <w:pStyle w:val="ListParagraph"/>
        <w:spacing w:line="240" w:lineRule="auto"/>
        <w:rPr>
          <w:rStyle w:val="token"/>
          <w:rFonts w:ascii="Times New Roman" w:hAnsi="Times New Roman"/>
          <w:sz w:val="24"/>
          <w:szCs w:val="24"/>
          <w:shd w:val="clear" w:color="auto" w:fill="FDFDFD"/>
        </w:rPr>
      </w:pPr>
      <w:r w:rsidRPr="00B321B8">
        <w:rPr>
          <w:rStyle w:val="token"/>
          <w:rFonts w:ascii="Times New Roman" w:hAnsi="Times New Roman"/>
          <w:b/>
          <w:sz w:val="24"/>
          <w:szCs w:val="24"/>
          <w:shd w:val="clear" w:color="auto" w:fill="FDFDFD"/>
        </w:rPr>
        <w:t xml:space="preserve">FROM </w:t>
      </w:r>
      <w:r w:rsidRPr="00B321B8">
        <w:rPr>
          <w:rStyle w:val="token"/>
          <w:rFonts w:ascii="Times New Roman" w:hAnsi="Times New Roman"/>
          <w:sz w:val="24"/>
          <w:szCs w:val="24"/>
          <w:shd w:val="clear" w:color="auto" w:fill="FDFDFD"/>
        </w:rPr>
        <w:t xml:space="preserve">SALESMAN </w:t>
      </w:r>
      <w:r w:rsidRPr="00B321B8">
        <w:rPr>
          <w:rStyle w:val="token"/>
          <w:rFonts w:ascii="Times New Roman" w:hAnsi="Times New Roman"/>
          <w:b/>
          <w:sz w:val="24"/>
          <w:szCs w:val="24"/>
          <w:shd w:val="clear" w:color="auto" w:fill="FDFDFD"/>
        </w:rPr>
        <w:t xml:space="preserve">WHERE </w:t>
      </w:r>
      <w:proofErr w:type="spellStart"/>
      <w:r w:rsidRPr="00B321B8">
        <w:rPr>
          <w:rStyle w:val="token"/>
          <w:rFonts w:ascii="Times New Roman" w:hAnsi="Times New Roman"/>
          <w:sz w:val="24"/>
          <w:szCs w:val="24"/>
          <w:shd w:val="clear" w:color="auto" w:fill="FDFDFD"/>
        </w:rPr>
        <w:t>salesman_id</w:t>
      </w:r>
      <w:proofErr w:type="spellEnd"/>
      <w:r w:rsidRPr="00B321B8">
        <w:rPr>
          <w:rStyle w:val="token"/>
          <w:rFonts w:ascii="Times New Roman" w:hAnsi="Times New Roman"/>
          <w:sz w:val="24"/>
          <w:szCs w:val="24"/>
          <w:shd w:val="clear" w:color="auto" w:fill="FDFDFD"/>
        </w:rPr>
        <w:t xml:space="preserve"> in </w:t>
      </w:r>
      <w:proofErr w:type="gramStart"/>
      <w:r w:rsidRPr="00B321B8">
        <w:rPr>
          <w:rStyle w:val="token"/>
          <w:rFonts w:ascii="Times New Roman" w:hAnsi="Times New Roman"/>
          <w:sz w:val="24"/>
          <w:szCs w:val="24"/>
          <w:shd w:val="clear" w:color="auto" w:fill="FDFDFD"/>
        </w:rPr>
        <w:t xml:space="preserve">(  </w:t>
      </w:r>
      <w:r w:rsidRPr="00B321B8">
        <w:rPr>
          <w:rStyle w:val="token"/>
          <w:rFonts w:ascii="Times New Roman" w:hAnsi="Times New Roman"/>
          <w:b/>
          <w:sz w:val="24"/>
          <w:szCs w:val="24"/>
          <w:shd w:val="clear" w:color="auto" w:fill="FDFDFD"/>
        </w:rPr>
        <w:t>SELECT</w:t>
      </w:r>
      <w:proofErr w:type="gramEnd"/>
      <w:r w:rsidRPr="00B321B8">
        <w:rPr>
          <w:rStyle w:val="token"/>
          <w:rFonts w:ascii="Times New Roman" w:hAnsi="Times New Roman"/>
          <w:b/>
          <w:sz w:val="24"/>
          <w:szCs w:val="24"/>
          <w:shd w:val="clear" w:color="auto" w:fill="FDFDFD"/>
        </w:rPr>
        <w:t xml:space="preserve"> </w:t>
      </w:r>
      <w:proofErr w:type="spellStart"/>
      <w:r w:rsidRPr="00B321B8">
        <w:rPr>
          <w:rStyle w:val="token"/>
          <w:rFonts w:ascii="Times New Roman" w:hAnsi="Times New Roman"/>
          <w:sz w:val="24"/>
          <w:szCs w:val="24"/>
          <w:shd w:val="clear" w:color="auto" w:fill="FDFDFD"/>
        </w:rPr>
        <w:t>salesman_id</w:t>
      </w:r>
      <w:proofErr w:type="spellEnd"/>
    </w:p>
    <w:p w:rsidR="00080331" w:rsidRPr="00B321B8" w:rsidRDefault="00080331" w:rsidP="00080331">
      <w:pPr>
        <w:pStyle w:val="ListParagraph"/>
        <w:spacing w:line="240" w:lineRule="auto"/>
        <w:rPr>
          <w:rStyle w:val="token"/>
          <w:rFonts w:ascii="Times New Roman" w:hAnsi="Times New Roman"/>
          <w:sz w:val="24"/>
          <w:szCs w:val="24"/>
          <w:shd w:val="clear" w:color="auto" w:fill="FDFDFD"/>
        </w:rPr>
      </w:pPr>
      <w:r w:rsidRPr="00B321B8">
        <w:rPr>
          <w:rStyle w:val="token"/>
          <w:rFonts w:ascii="Times New Roman" w:hAnsi="Times New Roman"/>
          <w:b/>
          <w:sz w:val="24"/>
          <w:szCs w:val="24"/>
          <w:shd w:val="clear" w:color="auto" w:fill="FDFDFD"/>
        </w:rPr>
        <w:t xml:space="preserve"> FROM</w:t>
      </w:r>
      <w:r w:rsidRPr="00B321B8">
        <w:rPr>
          <w:rStyle w:val="token"/>
          <w:rFonts w:ascii="Times New Roman" w:hAnsi="Times New Roman"/>
          <w:sz w:val="24"/>
          <w:szCs w:val="24"/>
          <w:shd w:val="clear" w:color="auto" w:fill="FDFDFD"/>
        </w:rPr>
        <w:t xml:space="preserve"> CUSTOMER</w:t>
      </w:r>
    </w:p>
    <w:p w:rsidR="00080331" w:rsidRPr="00B321B8" w:rsidRDefault="00080331" w:rsidP="00080331">
      <w:pPr>
        <w:pStyle w:val="ListParagraph"/>
        <w:spacing w:line="240" w:lineRule="auto"/>
        <w:rPr>
          <w:rStyle w:val="token"/>
          <w:rFonts w:ascii="Times New Roman" w:hAnsi="Times New Roman"/>
          <w:sz w:val="24"/>
          <w:szCs w:val="24"/>
          <w:shd w:val="clear" w:color="auto" w:fill="FDFDFD"/>
        </w:rPr>
      </w:pPr>
      <w:r w:rsidRPr="00B321B8">
        <w:rPr>
          <w:rStyle w:val="token"/>
          <w:rFonts w:ascii="Times New Roman" w:hAnsi="Times New Roman"/>
          <w:sz w:val="24"/>
          <w:szCs w:val="24"/>
          <w:shd w:val="clear" w:color="auto" w:fill="FDFDFD"/>
        </w:rPr>
        <w:t xml:space="preserve"> </w:t>
      </w:r>
      <w:r w:rsidRPr="00B321B8">
        <w:rPr>
          <w:rStyle w:val="token"/>
          <w:rFonts w:ascii="Times New Roman" w:hAnsi="Times New Roman"/>
          <w:b/>
          <w:sz w:val="24"/>
          <w:szCs w:val="24"/>
          <w:shd w:val="clear" w:color="auto" w:fill="FDFDFD"/>
        </w:rPr>
        <w:t>GROUP BY</w:t>
      </w:r>
      <w:r w:rsidRPr="00B321B8">
        <w:rPr>
          <w:rStyle w:val="token"/>
          <w:rFonts w:ascii="Times New Roman" w:hAnsi="Times New Roman"/>
          <w:sz w:val="24"/>
          <w:szCs w:val="24"/>
          <w:shd w:val="clear" w:color="auto" w:fill="FDFDFD"/>
        </w:rPr>
        <w:t xml:space="preserve"> </w:t>
      </w:r>
      <w:proofErr w:type="spellStart"/>
      <w:r w:rsidRPr="00B321B8">
        <w:rPr>
          <w:rStyle w:val="token"/>
          <w:rFonts w:ascii="Times New Roman" w:hAnsi="Times New Roman"/>
          <w:sz w:val="24"/>
          <w:szCs w:val="24"/>
          <w:shd w:val="clear" w:color="auto" w:fill="FDFDFD"/>
        </w:rPr>
        <w:t>salesman_id</w:t>
      </w:r>
      <w:proofErr w:type="spellEnd"/>
    </w:p>
    <w:p w:rsidR="00080331" w:rsidRDefault="00080331" w:rsidP="00080331">
      <w:pPr>
        <w:pStyle w:val="ListParagraph"/>
        <w:spacing w:line="240" w:lineRule="auto"/>
        <w:rPr>
          <w:rStyle w:val="token"/>
          <w:rFonts w:ascii="Times New Roman" w:hAnsi="Times New Roman"/>
          <w:sz w:val="24"/>
          <w:szCs w:val="24"/>
          <w:shd w:val="clear" w:color="auto" w:fill="FDFDFD"/>
        </w:rPr>
      </w:pPr>
      <w:r w:rsidRPr="00B321B8">
        <w:rPr>
          <w:rStyle w:val="token"/>
          <w:rFonts w:ascii="Times New Roman" w:hAnsi="Times New Roman"/>
          <w:b/>
          <w:sz w:val="24"/>
          <w:szCs w:val="24"/>
          <w:shd w:val="clear" w:color="auto" w:fill="FDFDFD"/>
        </w:rPr>
        <w:t xml:space="preserve"> HAVING </w:t>
      </w:r>
      <w:proofErr w:type="gramStart"/>
      <w:r w:rsidRPr="00B321B8">
        <w:rPr>
          <w:rStyle w:val="token"/>
          <w:rFonts w:ascii="Times New Roman" w:hAnsi="Times New Roman"/>
          <w:b/>
          <w:sz w:val="24"/>
          <w:szCs w:val="24"/>
          <w:shd w:val="clear" w:color="auto" w:fill="FDFDFD"/>
        </w:rPr>
        <w:t>COUNT</w:t>
      </w:r>
      <w:r w:rsidRPr="00B321B8">
        <w:rPr>
          <w:rStyle w:val="token"/>
          <w:rFonts w:ascii="Times New Roman" w:hAnsi="Times New Roman"/>
          <w:sz w:val="24"/>
          <w:szCs w:val="24"/>
          <w:shd w:val="clear" w:color="auto" w:fill="FDFDFD"/>
        </w:rPr>
        <w:t>(</w:t>
      </w:r>
      <w:proofErr w:type="spellStart"/>
      <w:proofErr w:type="gramEnd"/>
      <w:r w:rsidRPr="00B321B8">
        <w:rPr>
          <w:rStyle w:val="token"/>
          <w:rFonts w:ascii="Times New Roman" w:hAnsi="Times New Roman"/>
          <w:sz w:val="24"/>
          <w:szCs w:val="24"/>
          <w:shd w:val="clear" w:color="auto" w:fill="FDFDFD"/>
        </w:rPr>
        <w:t>customer_id</w:t>
      </w:r>
      <w:proofErr w:type="spellEnd"/>
      <w:r w:rsidRPr="00B321B8">
        <w:rPr>
          <w:rStyle w:val="token"/>
          <w:rFonts w:ascii="Times New Roman" w:hAnsi="Times New Roman"/>
          <w:sz w:val="24"/>
          <w:szCs w:val="24"/>
          <w:shd w:val="clear" w:color="auto" w:fill="FDFDFD"/>
        </w:rPr>
        <w:t>)&gt;1)</w:t>
      </w:r>
    </w:p>
    <w:p w:rsidR="0086371B" w:rsidRDefault="0086371B" w:rsidP="00080331">
      <w:pPr>
        <w:pStyle w:val="ListParagraph"/>
        <w:spacing w:line="240" w:lineRule="auto"/>
        <w:rPr>
          <w:rStyle w:val="token"/>
          <w:rFonts w:ascii="Times New Roman" w:hAnsi="Times New Roman"/>
          <w:sz w:val="24"/>
          <w:szCs w:val="24"/>
          <w:shd w:val="clear" w:color="auto" w:fill="FDFDFD"/>
        </w:rPr>
      </w:pPr>
    </w:p>
    <w:p w:rsidR="0086371B" w:rsidRDefault="0086371B" w:rsidP="00080331">
      <w:pPr>
        <w:pStyle w:val="ListParagraph"/>
        <w:spacing w:line="240" w:lineRule="auto"/>
        <w:rPr>
          <w:rStyle w:val="token"/>
          <w:rFonts w:ascii="Times New Roman" w:hAnsi="Times New Roman"/>
          <w:sz w:val="24"/>
          <w:szCs w:val="24"/>
          <w:shd w:val="clear" w:color="auto" w:fill="FDFDFD"/>
        </w:rPr>
      </w:pPr>
    </w:p>
    <w:p w:rsidR="0086371B" w:rsidRDefault="0086371B" w:rsidP="00080331">
      <w:pPr>
        <w:pStyle w:val="ListParagraph"/>
        <w:spacing w:line="240" w:lineRule="auto"/>
        <w:rPr>
          <w:rStyle w:val="token"/>
          <w:rFonts w:ascii="Times New Roman" w:hAnsi="Times New Roman"/>
          <w:sz w:val="24"/>
          <w:szCs w:val="24"/>
          <w:shd w:val="clear" w:color="auto" w:fill="FDFDFD"/>
        </w:rPr>
      </w:pPr>
    </w:p>
    <w:p w:rsidR="0086371B" w:rsidRDefault="0086371B" w:rsidP="0086371B">
      <w:pPr>
        <w:spacing w:line="240" w:lineRule="auto"/>
        <w:jc w:val="both"/>
        <w:rPr>
          <w:rFonts w:ascii="Times New Roman" w:hAnsi="Times New Roman"/>
          <w:b/>
          <w:sz w:val="24"/>
          <w:szCs w:val="24"/>
        </w:rPr>
      </w:pPr>
      <w:proofErr w:type="gramStart"/>
      <w:r>
        <w:rPr>
          <w:rFonts w:ascii="Times New Roman" w:hAnsi="Times New Roman"/>
          <w:b/>
          <w:sz w:val="24"/>
          <w:szCs w:val="24"/>
        </w:rPr>
        <w:t>4.Create</w:t>
      </w:r>
      <w:proofErr w:type="gramEnd"/>
      <w:r>
        <w:rPr>
          <w:rFonts w:ascii="Times New Roman" w:hAnsi="Times New Roman"/>
          <w:b/>
          <w:sz w:val="24"/>
          <w:szCs w:val="24"/>
        </w:rPr>
        <w:t xml:space="preserve"> a view that finds the salesman who has the customer with the highest order of a day.</w:t>
      </w:r>
    </w:p>
    <w:p w:rsidR="0086371B" w:rsidRDefault="0032519C" w:rsidP="0086371B">
      <w:pPr>
        <w:spacing w:after="0" w:line="240" w:lineRule="auto"/>
        <w:rPr>
          <w:rFonts w:ascii="Times New Roman" w:hAnsi="Times New Roman"/>
          <w:sz w:val="24"/>
          <w:szCs w:val="24"/>
        </w:rPr>
      </w:pPr>
      <w:proofErr w:type="gramStart"/>
      <w:r>
        <w:rPr>
          <w:rFonts w:ascii="Times New Roman" w:hAnsi="Times New Roman"/>
          <w:sz w:val="24"/>
          <w:szCs w:val="24"/>
        </w:rPr>
        <w:t>Max(</w:t>
      </w:r>
      <w:proofErr w:type="gramEnd"/>
      <w:r>
        <w:rPr>
          <w:rFonts w:ascii="Times New Roman" w:hAnsi="Times New Roman"/>
          <w:sz w:val="24"/>
          <w:szCs w:val="24"/>
        </w:rPr>
        <w:t>purchse_a</w:t>
      </w:r>
    </w:p>
    <w:p w:rsidR="0086371B" w:rsidRDefault="0086371B" w:rsidP="0086371B">
      <w:pPr>
        <w:spacing w:after="0" w:line="240" w:lineRule="auto"/>
        <w:rPr>
          <w:rFonts w:ascii="Times New Roman" w:hAnsi="Times New Roman"/>
          <w:sz w:val="24"/>
          <w:szCs w:val="24"/>
        </w:rPr>
      </w:pPr>
    </w:p>
    <w:p w:rsidR="0086371B" w:rsidRDefault="0086371B" w:rsidP="0086371B">
      <w:pPr>
        <w:spacing w:after="0" w:line="240" w:lineRule="auto"/>
        <w:rPr>
          <w:rFonts w:ascii="Times New Roman" w:hAnsi="Times New Roman"/>
          <w:sz w:val="24"/>
          <w:szCs w:val="24"/>
        </w:rPr>
      </w:pPr>
    </w:p>
    <w:p w:rsidR="0086371B" w:rsidRDefault="0086371B" w:rsidP="0086371B">
      <w:pPr>
        <w:spacing w:after="0" w:line="240" w:lineRule="auto"/>
        <w:rPr>
          <w:rFonts w:ascii="Times New Roman" w:hAnsi="Times New Roman"/>
          <w:sz w:val="24"/>
          <w:szCs w:val="24"/>
        </w:rPr>
      </w:pPr>
      <w:r>
        <w:rPr>
          <w:rFonts w:ascii="Times New Roman" w:hAnsi="Times New Roman"/>
          <w:sz w:val="24"/>
          <w:szCs w:val="24"/>
        </w:rPr>
        <w:t>SQL&gt;</w:t>
      </w:r>
      <w:r>
        <w:rPr>
          <w:rFonts w:ascii="Times New Roman" w:hAnsi="Times New Roman"/>
          <w:b/>
          <w:sz w:val="24"/>
          <w:szCs w:val="24"/>
        </w:rPr>
        <w:t>CREATE VIEW</w:t>
      </w:r>
      <w:r>
        <w:rPr>
          <w:rFonts w:ascii="Times New Roman" w:hAnsi="Times New Roman"/>
          <w:sz w:val="24"/>
          <w:szCs w:val="24"/>
        </w:rPr>
        <w:t xml:space="preserve"> </w:t>
      </w:r>
      <w:proofErr w:type="spellStart"/>
      <w:r>
        <w:rPr>
          <w:rFonts w:ascii="Times New Roman" w:hAnsi="Times New Roman"/>
          <w:sz w:val="24"/>
          <w:szCs w:val="24"/>
        </w:rPr>
        <w:t>elitsalesman</w:t>
      </w:r>
      <w:proofErr w:type="spellEnd"/>
    </w:p>
    <w:p w:rsidR="0086371B" w:rsidRDefault="0086371B" w:rsidP="0086371B">
      <w:pPr>
        <w:spacing w:after="0" w:line="240" w:lineRule="auto"/>
        <w:rPr>
          <w:rFonts w:ascii="Times New Roman" w:hAnsi="Times New Roman"/>
          <w:sz w:val="24"/>
          <w:szCs w:val="24"/>
        </w:rPr>
      </w:pPr>
      <w:r>
        <w:rPr>
          <w:rFonts w:ascii="Times New Roman" w:hAnsi="Times New Roman"/>
          <w:sz w:val="24"/>
          <w:szCs w:val="24"/>
        </w:rPr>
        <w:t xml:space="preserve">          AS </w:t>
      </w:r>
      <w:r>
        <w:rPr>
          <w:rFonts w:ascii="Times New Roman" w:hAnsi="Times New Roman"/>
          <w:b/>
          <w:sz w:val="24"/>
          <w:szCs w:val="24"/>
        </w:rPr>
        <w:t xml:space="preserve">SELECT </w:t>
      </w:r>
      <w:proofErr w:type="spellStart"/>
      <w:r>
        <w:rPr>
          <w:rFonts w:ascii="Times New Roman" w:hAnsi="Times New Roman"/>
          <w:b/>
          <w:sz w:val="24"/>
          <w:szCs w:val="24"/>
        </w:rPr>
        <w:t>s</w:t>
      </w:r>
      <w:r>
        <w:rPr>
          <w:rFonts w:ascii="Times New Roman" w:hAnsi="Times New Roman"/>
          <w:sz w:val="24"/>
          <w:szCs w:val="24"/>
        </w:rPr>
        <w:t>.salesman_id</w:t>
      </w:r>
      <w:proofErr w:type="gramStart"/>
      <w:r>
        <w:rPr>
          <w:rFonts w:ascii="Times New Roman" w:hAnsi="Times New Roman"/>
          <w:sz w:val="24"/>
          <w:szCs w:val="24"/>
        </w:rPr>
        <w:t>,s.name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PURCHASE_AMT,ord_date</w:t>
      </w:r>
      <w:proofErr w:type="spellEnd"/>
      <w:r>
        <w:rPr>
          <w:rFonts w:ascii="Times New Roman" w:hAnsi="Times New Roman"/>
          <w:sz w:val="24"/>
          <w:szCs w:val="24"/>
        </w:rPr>
        <w:t xml:space="preserve"> from ORDERS o, SALESMAN s </w:t>
      </w:r>
    </w:p>
    <w:p w:rsidR="0086371B" w:rsidRDefault="0086371B" w:rsidP="0086371B">
      <w:pPr>
        <w:spacing w:after="0" w:line="240" w:lineRule="auto"/>
        <w:rPr>
          <w:rFonts w:ascii="Times New Roman" w:hAnsi="Times New Roman"/>
          <w:sz w:val="24"/>
          <w:szCs w:val="24"/>
        </w:rPr>
      </w:pPr>
      <w:r>
        <w:rPr>
          <w:rFonts w:ascii="Times New Roman" w:hAnsi="Times New Roman"/>
          <w:b/>
          <w:sz w:val="24"/>
          <w:szCs w:val="24"/>
        </w:rPr>
        <w:t xml:space="preserve">         </w:t>
      </w:r>
      <w:proofErr w:type="gramStart"/>
      <w:r>
        <w:rPr>
          <w:rFonts w:ascii="Times New Roman" w:hAnsi="Times New Roman"/>
          <w:b/>
          <w:sz w:val="24"/>
          <w:szCs w:val="24"/>
        </w:rPr>
        <w:t xml:space="preserve">WHERE </w:t>
      </w:r>
      <w:r>
        <w:rPr>
          <w:rFonts w:ascii="Times New Roman" w:hAnsi="Times New Roman"/>
          <w:sz w:val="24"/>
          <w:szCs w:val="24"/>
        </w:rPr>
        <w:t xml:space="preserve"> </w:t>
      </w:r>
      <w:proofErr w:type="spellStart"/>
      <w:r>
        <w:rPr>
          <w:rFonts w:ascii="Times New Roman" w:hAnsi="Times New Roman"/>
          <w:sz w:val="24"/>
          <w:szCs w:val="24"/>
        </w:rPr>
        <w:t>s.salesman</w:t>
      </w:r>
      <w:proofErr w:type="gramEnd"/>
      <w:r>
        <w:rPr>
          <w:rFonts w:ascii="Times New Roman" w:hAnsi="Times New Roman"/>
          <w:sz w:val="24"/>
          <w:szCs w:val="24"/>
        </w:rPr>
        <w:t>_id</w:t>
      </w:r>
      <w:proofErr w:type="spellEnd"/>
      <w:r>
        <w:rPr>
          <w:rFonts w:ascii="Times New Roman" w:hAnsi="Times New Roman"/>
          <w:sz w:val="24"/>
          <w:szCs w:val="24"/>
        </w:rPr>
        <w:t>=</w:t>
      </w:r>
      <w:proofErr w:type="spellStart"/>
      <w:r>
        <w:rPr>
          <w:rFonts w:ascii="Times New Roman" w:hAnsi="Times New Roman"/>
          <w:sz w:val="24"/>
          <w:szCs w:val="24"/>
        </w:rPr>
        <w:t>o.salesman_id</w:t>
      </w:r>
      <w:proofErr w:type="spellEnd"/>
      <w:r>
        <w:rPr>
          <w:rFonts w:ascii="Times New Roman" w:hAnsi="Times New Roman"/>
          <w:sz w:val="24"/>
          <w:szCs w:val="24"/>
        </w:rPr>
        <w:t xml:space="preserve"> </w:t>
      </w:r>
    </w:p>
    <w:p w:rsidR="0086371B" w:rsidRDefault="0086371B" w:rsidP="0086371B">
      <w:pPr>
        <w:spacing w:after="0"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and</w:t>
      </w:r>
      <w:proofErr w:type="gramEnd"/>
      <w:r>
        <w:rPr>
          <w:rFonts w:ascii="Times New Roman" w:hAnsi="Times New Roman"/>
          <w:sz w:val="24"/>
          <w:szCs w:val="24"/>
        </w:rPr>
        <w:t xml:space="preserve"> PURCHASE_AMT in(</w:t>
      </w:r>
      <w:r>
        <w:rPr>
          <w:rFonts w:ascii="Times New Roman" w:hAnsi="Times New Roman"/>
          <w:b/>
          <w:sz w:val="24"/>
          <w:szCs w:val="24"/>
        </w:rPr>
        <w:t>SELECT MAX</w:t>
      </w:r>
      <w:r>
        <w:rPr>
          <w:rFonts w:ascii="Times New Roman" w:hAnsi="Times New Roman"/>
          <w:sz w:val="24"/>
          <w:szCs w:val="24"/>
        </w:rPr>
        <w:t xml:space="preserve"> (</w:t>
      </w:r>
      <w:proofErr w:type="spellStart"/>
      <w:r>
        <w:rPr>
          <w:rFonts w:ascii="Times New Roman" w:hAnsi="Times New Roman"/>
          <w:sz w:val="24"/>
          <w:szCs w:val="24"/>
        </w:rPr>
        <w:t>Purchase_Amt</w:t>
      </w:r>
      <w:proofErr w:type="spellEnd"/>
      <w:r>
        <w:rPr>
          <w:rFonts w:ascii="Times New Roman" w:hAnsi="Times New Roman"/>
          <w:sz w:val="24"/>
          <w:szCs w:val="24"/>
        </w:rPr>
        <w:t>)</w:t>
      </w:r>
    </w:p>
    <w:p w:rsidR="0086371B" w:rsidRDefault="0086371B" w:rsidP="0086371B">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FROM</w:t>
      </w:r>
      <w:r>
        <w:rPr>
          <w:rFonts w:ascii="Times New Roman" w:hAnsi="Times New Roman"/>
          <w:sz w:val="24"/>
          <w:szCs w:val="24"/>
        </w:rPr>
        <w:t xml:space="preserve"> orders group by </w:t>
      </w:r>
      <w:proofErr w:type="spellStart"/>
      <w:r>
        <w:rPr>
          <w:rFonts w:ascii="Times New Roman" w:hAnsi="Times New Roman"/>
          <w:sz w:val="24"/>
          <w:szCs w:val="24"/>
        </w:rPr>
        <w:t>ord_date</w:t>
      </w:r>
      <w:proofErr w:type="spellEnd"/>
      <w:r>
        <w:rPr>
          <w:rFonts w:ascii="Times New Roman" w:hAnsi="Times New Roman"/>
          <w:sz w:val="24"/>
          <w:szCs w:val="24"/>
        </w:rPr>
        <w:t>);</w:t>
      </w:r>
    </w:p>
    <w:p w:rsidR="0086371B" w:rsidRDefault="0086371B" w:rsidP="0086371B">
      <w:pPr>
        <w:spacing w:after="0" w:line="240" w:lineRule="auto"/>
        <w:rPr>
          <w:rFonts w:ascii="Times New Roman" w:hAnsi="Times New Roman"/>
          <w:sz w:val="24"/>
          <w:szCs w:val="24"/>
        </w:rPr>
      </w:pPr>
    </w:p>
    <w:p w:rsidR="0086371B" w:rsidRDefault="0086371B" w:rsidP="0086371B">
      <w:pPr>
        <w:spacing w:line="240" w:lineRule="auto"/>
        <w:rPr>
          <w:rFonts w:ascii="Times New Roman" w:hAnsi="Times New Roman"/>
          <w:b/>
          <w:sz w:val="24"/>
          <w:szCs w:val="24"/>
        </w:rPr>
      </w:pPr>
      <w:r>
        <w:rPr>
          <w:rFonts w:ascii="Times New Roman" w:hAnsi="Times New Roman"/>
          <w:b/>
          <w:sz w:val="24"/>
          <w:szCs w:val="24"/>
        </w:rPr>
        <w:lastRenderedPageBreak/>
        <w:t>SQL&gt; select *from elitsalesman1;</w:t>
      </w:r>
    </w:p>
    <w:p w:rsidR="0086371B" w:rsidRPr="00B321B8" w:rsidRDefault="0086371B" w:rsidP="00080331">
      <w:pPr>
        <w:pStyle w:val="ListParagraph"/>
        <w:spacing w:line="240" w:lineRule="auto"/>
        <w:rPr>
          <w:rStyle w:val="token"/>
          <w:rFonts w:ascii="Times New Roman" w:hAnsi="Times New Roman"/>
          <w:sz w:val="24"/>
          <w:szCs w:val="24"/>
          <w:shd w:val="clear" w:color="auto" w:fill="FDFDFD"/>
        </w:rPr>
      </w:pPr>
    </w:p>
    <w:p w:rsidR="0086371B" w:rsidRDefault="0086371B" w:rsidP="0086371B">
      <w:pPr>
        <w:spacing w:after="0" w:line="240" w:lineRule="auto"/>
        <w:jc w:val="both"/>
        <w:rPr>
          <w:rFonts w:ascii="Times New Roman" w:hAnsi="Times New Roman"/>
          <w:b/>
          <w:sz w:val="24"/>
          <w:szCs w:val="24"/>
        </w:rPr>
      </w:pPr>
      <w:proofErr w:type="gramStart"/>
      <w:r>
        <w:rPr>
          <w:rFonts w:ascii="Times New Roman" w:hAnsi="Times New Roman"/>
          <w:b/>
          <w:sz w:val="24"/>
          <w:szCs w:val="24"/>
        </w:rPr>
        <w:t>3.List</w:t>
      </w:r>
      <w:proofErr w:type="gramEnd"/>
      <w:r>
        <w:rPr>
          <w:rFonts w:ascii="Times New Roman" w:hAnsi="Times New Roman"/>
          <w:b/>
          <w:sz w:val="24"/>
          <w:szCs w:val="24"/>
        </w:rPr>
        <w:t xml:space="preserve"> all the salesman and indicate those who have  customers in their cities </w:t>
      </w:r>
    </w:p>
    <w:p w:rsidR="0086371B" w:rsidRDefault="0086371B" w:rsidP="0086371B">
      <w:pPr>
        <w:spacing w:after="0" w:line="240" w:lineRule="auto"/>
        <w:jc w:val="both"/>
        <w:rPr>
          <w:rFonts w:ascii="Times New Roman" w:hAnsi="Times New Roman"/>
          <w:b/>
          <w:sz w:val="24"/>
          <w:szCs w:val="24"/>
        </w:rPr>
      </w:pPr>
    </w:p>
    <w:p w:rsidR="0086371B" w:rsidRDefault="0086371B" w:rsidP="0086371B">
      <w:pPr>
        <w:spacing w:after="0" w:line="240" w:lineRule="auto"/>
        <w:rPr>
          <w:rFonts w:ascii="Times New Roman" w:hAnsi="Times New Roman"/>
          <w:sz w:val="24"/>
          <w:szCs w:val="24"/>
          <w:shd w:val="clear" w:color="auto" w:fill="FDFDFD"/>
        </w:rPr>
      </w:pPr>
      <w:r>
        <w:rPr>
          <w:rStyle w:val="token"/>
          <w:shd w:val="clear" w:color="auto" w:fill="FDFDFD"/>
        </w:rPr>
        <w:t>SQL&gt;</w:t>
      </w:r>
      <w:r>
        <w:rPr>
          <w:rStyle w:val="token"/>
          <w:b/>
          <w:shd w:val="clear" w:color="auto" w:fill="FDFDFD"/>
        </w:rPr>
        <w:t>SELECT</w:t>
      </w:r>
      <w:r>
        <w:rPr>
          <w:rFonts w:ascii="Times New Roman" w:hAnsi="Times New Roman"/>
          <w:b/>
          <w:sz w:val="24"/>
          <w:szCs w:val="24"/>
          <w:shd w:val="clear" w:color="auto" w:fill="FDFDFD"/>
        </w:rPr>
        <w:t xml:space="preserve"> </w:t>
      </w:r>
      <w:proofErr w:type="spellStart"/>
      <w:r>
        <w:rPr>
          <w:rFonts w:ascii="Times New Roman" w:hAnsi="Times New Roman"/>
          <w:sz w:val="24"/>
          <w:szCs w:val="24"/>
          <w:shd w:val="clear" w:color="auto" w:fill="FDFDFD"/>
        </w:rPr>
        <w:t>salesman</w:t>
      </w:r>
      <w:r>
        <w:rPr>
          <w:rStyle w:val="token"/>
          <w:shd w:val="clear" w:color="auto" w:fill="FDFDFD"/>
        </w:rPr>
        <w:t>.</w:t>
      </w:r>
      <w:r>
        <w:rPr>
          <w:rFonts w:ascii="Times New Roman" w:hAnsi="Times New Roman"/>
          <w:sz w:val="24"/>
          <w:szCs w:val="24"/>
          <w:shd w:val="clear" w:color="auto" w:fill="FDFDFD"/>
        </w:rPr>
        <w:t>salesman_id</w:t>
      </w:r>
      <w:proofErr w:type="spellEnd"/>
      <w:r>
        <w:rPr>
          <w:rStyle w:val="token"/>
          <w:shd w:val="clear" w:color="auto" w:fill="FDFDFD"/>
        </w:rPr>
        <w:t>,</w:t>
      </w:r>
      <w:r>
        <w:rPr>
          <w:rFonts w:ascii="Times New Roman" w:hAnsi="Times New Roman"/>
          <w:sz w:val="24"/>
          <w:szCs w:val="24"/>
          <w:shd w:val="clear" w:color="auto" w:fill="FDFDFD"/>
        </w:rPr>
        <w:t xml:space="preserve"> name</w:t>
      </w:r>
      <w:r>
        <w:rPr>
          <w:rStyle w:val="token"/>
          <w:shd w:val="clear" w:color="auto" w:fill="FDFDFD"/>
        </w:rPr>
        <w:t>,</w:t>
      </w:r>
      <w:r>
        <w:rPr>
          <w:rFonts w:ascii="Times New Roman" w:hAnsi="Times New Roman"/>
          <w:sz w:val="24"/>
          <w:szCs w:val="24"/>
          <w:shd w:val="clear" w:color="auto" w:fill="FDFDFD"/>
        </w:rPr>
        <w:t xml:space="preserve"> </w:t>
      </w:r>
      <w:proofErr w:type="spellStart"/>
      <w:r>
        <w:rPr>
          <w:rFonts w:ascii="Times New Roman" w:hAnsi="Times New Roman"/>
          <w:sz w:val="24"/>
          <w:szCs w:val="24"/>
          <w:shd w:val="clear" w:color="auto" w:fill="FDFDFD"/>
        </w:rPr>
        <w:t>cust_name</w:t>
      </w:r>
      <w:proofErr w:type="spellEnd"/>
      <w:r>
        <w:rPr>
          <w:rStyle w:val="token"/>
          <w:shd w:val="clear" w:color="auto" w:fill="FDFDFD"/>
        </w:rPr>
        <w:t>,</w:t>
      </w:r>
      <w:r>
        <w:rPr>
          <w:rFonts w:ascii="Times New Roman" w:hAnsi="Times New Roman"/>
          <w:sz w:val="24"/>
          <w:szCs w:val="24"/>
          <w:shd w:val="clear" w:color="auto" w:fill="FDFDFD"/>
        </w:rPr>
        <w:t xml:space="preserve"> commission</w:t>
      </w:r>
    </w:p>
    <w:p w:rsidR="0086371B" w:rsidRDefault="0086371B" w:rsidP="0086371B">
      <w:pPr>
        <w:spacing w:after="0" w:line="240" w:lineRule="auto"/>
        <w:rPr>
          <w:rFonts w:ascii="Times New Roman" w:hAnsi="Times New Roman"/>
          <w:sz w:val="24"/>
          <w:szCs w:val="24"/>
          <w:shd w:val="clear" w:color="auto" w:fill="FDFDFD"/>
        </w:rPr>
      </w:pPr>
      <w:r>
        <w:rPr>
          <w:rStyle w:val="token"/>
          <w:b/>
          <w:shd w:val="clear" w:color="auto" w:fill="FDFDFD"/>
        </w:rPr>
        <w:t xml:space="preserve">         FROM</w:t>
      </w:r>
      <w:r>
        <w:rPr>
          <w:rFonts w:ascii="Times New Roman" w:hAnsi="Times New Roman"/>
          <w:b/>
          <w:sz w:val="24"/>
          <w:szCs w:val="24"/>
          <w:shd w:val="clear" w:color="auto" w:fill="FDFDFD"/>
        </w:rPr>
        <w:t xml:space="preserve"> s</w:t>
      </w:r>
      <w:r>
        <w:rPr>
          <w:rFonts w:ascii="Times New Roman" w:hAnsi="Times New Roman"/>
          <w:sz w:val="24"/>
          <w:szCs w:val="24"/>
          <w:shd w:val="clear" w:color="auto" w:fill="FDFDFD"/>
        </w:rPr>
        <w:t>alesman</w:t>
      </w:r>
      <w:r>
        <w:rPr>
          <w:rStyle w:val="token"/>
          <w:shd w:val="clear" w:color="auto" w:fill="FDFDFD"/>
        </w:rPr>
        <w:t>,</w:t>
      </w:r>
      <w:r>
        <w:rPr>
          <w:rFonts w:ascii="Times New Roman" w:hAnsi="Times New Roman"/>
          <w:sz w:val="24"/>
          <w:szCs w:val="24"/>
          <w:shd w:val="clear" w:color="auto" w:fill="FDFDFD"/>
        </w:rPr>
        <w:t xml:space="preserve"> customer</w:t>
      </w:r>
    </w:p>
    <w:p w:rsidR="0086371B" w:rsidRDefault="0086371B" w:rsidP="0086371B">
      <w:pPr>
        <w:spacing w:after="0" w:line="240" w:lineRule="auto"/>
        <w:rPr>
          <w:rFonts w:ascii="Times New Roman" w:hAnsi="Times New Roman"/>
          <w:sz w:val="24"/>
          <w:szCs w:val="24"/>
          <w:shd w:val="clear" w:color="auto" w:fill="FDFDFD"/>
        </w:rPr>
      </w:pPr>
      <w:r>
        <w:rPr>
          <w:rStyle w:val="token"/>
          <w:b/>
          <w:shd w:val="clear" w:color="auto" w:fill="FDFDFD"/>
        </w:rPr>
        <w:t xml:space="preserve">         WHERE</w:t>
      </w:r>
      <w:r>
        <w:rPr>
          <w:rFonts w:ascii="Times New Roman" w:hAnsi="Times New Roman"/>
          <w:sz w:val="24"/>
          <w:szCs w:val="24"/>
          <w:shd w:val="clear" w:color="auto" w:fill="FDFDFD"/>
        </w:rPr>
        <w:t xml:space="preserve"> </w:t>
      </w:r>
      <w:proofErr w:type="spellStart"/>
      <w:r>
        <w:rPr>
          <w:rFonts w:ascii="Times New Roman" w:hAnsi="Times New Roman"/>
          <w:sz w:val="24"/>
          <w:szCs w:val="24"/>
          <w:shd w:val="clear" w:color="auto" w:fill="FDFDFD"/>
        </w:rPr>
        <w:t>salesman</w:t>
      </w:r>
      <w:r>
        <w:rPr>
          <w:rStyle w:val="token"/>
          <w:shd w:val="clear" w:color="auto" w:fill="FDFDFD"/>
        </w:rPr>
        <w:t>.</w:t>
      </w:r>
      <w:r>
        <w:rPr>
          <w:rFonts w:ascii="Times New Roman" w:hAnsi="Times New Roman"/>
          <w:sz w:val="24"/>
          <w:szCs w:val="24"/>
          <w:shd w:val="clear" w:color="auto" w:fill="FDFDFD"/>
        </w:rPr>
        <w:t>city</w:t>
      </w:r>
      <w:proofErr w:type="spellEnd"/>
      <w:r>
        <w:rPr>
          <w:rFonts w:ascii="Times New Roman" w:hAnsi="Times New Roman"/>
          <w:sz w:val="24"/>
          <w:szCs w:val="24"/>
          <w:shd w:val="clear" w:color="auto" w:fill="FDFDFD"/>
        </w:rPr>
        <w:t xml:space="preserve"> </w:t>
      </w:r>
      <w:r>
        <w:rPr>
          <w:rStyle w:val="token"/>
        </w:rPr>
        <w:t>=</w:t>
      </w:r>
      <w:r>
        <w:rPr>
          <w:rFonts w:ascii="Times New Roman" w:hAnsi="Times New Roman"/>
          <w:sz w:val="24"/>
          <w:szCs w:val="24"/>
          <w:shd w:val="clear" w:color="auto" w:fill="FDFDFD"/>
        </w:rPr>
        <w:t xml:space="preserve"> </w:t>
      </w:r>
      <w:proofErr w:type="spellStart"/>
      <w:r>
        <w:rPr>
          <w:rFonts w:ascii="Times New Roman" w:hAnsi="Times New Roman"/>
          <w:sz w:val="24"/>
          <w:szCs w:val="24"/>
          <w:shd w:val="clear" w:color="auto" w:fill="FDFDFD"/>
        </w:rPr>
        <w:t>customer</w:t>
      </w:r>
      <w:r>
        <w:rPr>
          <w:rStyle w:val="token"/>
          <w:shd w:val="clear" w:color="auto" w:fill="FDFDFD"/>
        </w:rPr>
        <w:t>.</w:t>
      </w:r>
      <w:r>
        <w:rPr>
          <w:rFonts w:ascii="Times New Roman" w:hAnsi="Times New Roman"/>
          <w:sz w:val="24"/>
          <w:szCs w:val="24"/>
          <w:shd w:val="clear" w:color="auto" w:fill="FDFDFD"/>
        </w:rPr>
        <w:t>city</w:t>
      </w:r>
      <w:proofErr w:type="spellEnd"/>
    </w:p>
    <w:p w:rsidR="0086371B" w:rsidRDefault="0086371B" w:rsidP="0086371B">
      <w:pPr>
        <w:spacing w:line="240" w:lineRule="auto"/>
        <w:jc w:val="both"/>
        <w:rPr>
          <w:rFonts w:ascii="Times New Roman" w:hAnsi="Times New Roman"/>
          <w:b/>
          <w:sz w:val="24"/>
          <w:szCs w:val="24"/>
        </w:rPr>
      </w:pPr>
    </w:p>
    <w:p w:rsidR="0086371B" w:rsidRDefault="0086371B" w:rsidP="0086371B">
      <w:pPr>
        <w:spacing w:line="240" w:lineRule="auto"/>
        <w:jc w:val="both"/>
        <w:rPr>
          <w:rFonts w:ascii="Times New Roman" w:hAnsi="Times New Roman"/>
          <w:b/>
          <w:sz w:val="24"/>
          <w:szCs w:val="24"/>
        </w:rPr>
      </w:pPr>
      <w:r>
        <w:rPr>
          <w:rFonts w:ascii="Times New Roman" w:hAnsi="Times New Roman"/>
          <w:b/>
          <w:sz w:val="24"/>
          <w:szCs w:val="24"/>
        </w:rPr>
        <w:t xml:space="preserve">5. Demonstrate the DELETE operation by removing salesman with id 1000. All his orders must also be deleted. </w:t>
      </w:r>
    </w:p>
    <w:p w:rsidR="0086371B" w:rsidRDefault="0086371B" w:rsidP="0086371B">
      <w:pPr>
        <w:spacing w:line="240" w:lineRule="auto"/>
        <w:rPr>
          <w:rFonts w:ascii="Times New Roman" w:hAnsi="Times New Roman"/>
          <w:b/>
          <w:sz w:val="24"/>
          <w:szCs w:val="24"/>
        </w:rPr>
      </w:pPr>
      <w:r>
        <w:rPr>
          <w:rFonts w:ascii="Times New Roman" w:hAnsi="Times New Roman"/>
          <w:b/>
          <w:sz w:val="24"/>
          <w:szCs w:val="24"/>
        </w:rPr>
        <w:t>SQL&gt; DELETE</w:t>
      </w:r>
      <w:r>
        <w:rPr>
          <w:rFonts w:ascii="Times New Roman" w:hAnsi="Times New Roman"/>
          <w:sz w:val="24"/>
          <w:szCs w:val="24"/>
        </w:rPr>
        <w:t xml:space="preserve"> from </w:t>
      </w:r>
      <w:r>
        <w:rPr>
          <w:rFonts w:ascii="Times New Roman" w:hAnsi="Times New Roman"/>
          <w:b/>
          <w:sz w:val="24"/>
          <w:szCs w:val="24"/>
        </w:rPr>
        <w:t>SALESMAN</w:t>
      </w:r>
      <w:r>
        <w:rPr>
          <w:rFonts w:ascii="Times New Roman" w:hAnsi="Times New Roman"/>
          <w:sz w:val="24"/>
          <w:szCs w:val="24"/>
        </w:rPr>
        <w:t xml:space="preserve"> </w:t>
      </w:r>
      <w:r>
        <w:rPr>
          <w:rFonts w:ascii="Times New Roman" w:hAnsi="Times New Roman"/>
          <w:b/>
          <w:sz w:val="24"/>
          <w:szCs w:val="24"/>
        </w:rPr>
        <w:t>WHERE</w:t>
      </w:r>
      <w:r>
        <w:rPr>
          <w:rFonts w:ascii="Times New Roman" w:hAnsi="Times New Roman"/>
          <w:sz w:val="24"/>
          <w:szCs w:val="24"/>
        </w:rPr>
        <w:t xml:space="preserve"> </w:t>
      </w:r>
      <w:proofErr w:type="spellStart"/>
      <w:r>
        <w:rPr>
          <w:rFonts w:ascii="Times New Roman" w:hAnsi="Times New Roman"/>
          <w:sz w:val="24"/>
          <w:szCs w:val="24"/>
        </w:rPr>
        <w:t>salesman_id</w:t>
      </w:r>
      <w:proofErr w:type="spellEnd"/>
      <w:r>
        <w:rPr>
          <w:rFonts w:ascii="Times New Roman" w:hAnsi="Times New Roman"/>
          <w:sz w:val="24"/>
          <w:szCs w:val="24"/>
        </w:rPr>
        <w:t>=1000;</w:t>
      </w:r>
    </w:p>
    <w:p w:rsidR="00080331" w:rsidRDefault="00080331" w:rsidP="00702FDB">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p>
    <w:p w:rsidR="008004A2" w:rsidRDefault="008004A2" w:rsidP="008004A2">
      <w:pPr>
        <w:pStyle w:val="HTMLPreformatted"/>
        <w:spacing w:before="300" w:after="300"/>
        <w:textAlignment w:val="baseline"/>
        <w:rPr>
          <w:spacing w:val="3"/>
          <w:sz w:val="24"/>
          <w:szCs w:val="24"/>
        </w:rPr>
      </w:pPr>
      <w:r>
        <w:rPr>
          <w:spacing w:val="3"/>
          <w:sz w:val="24"/>
          <w:szCs w:val="24"/>
        </w:rPr>
        <w:lastRenderedPageBreak/>
        <w:t>3</w:t>
      </w:r>
      <w:r w:rsidRPr="008004A2">
        <w:rPr>
          <w:spacing w:val="3"/>
          <w:sz w:val="24"/>
          <w:szCs w:val="24"/>
          <w:vertAlign w:val="superscript"/>
        </w:rPr>
        <w:t>rd</w:t>
      </w:r>
      <w:r>
        <w:rPr>
          <w:spacing w:val="3"/>
          <w:sz w:val="24"/>
          <w:szCs w:val="24"/>
        </w:rPr>
        <w:t xml:space="preserve"> program</w:t>
      </w:r>
    </w:p>
    <w:p w:rsidR="0050720A" w:rsidRPr="0050720A" w:rsidRDefault="0050720A" w:rsidP="0050720A">
      <w:pPr>
        <w:pStyle w:val="HTMLPreformatted"/>
        <w:spacing w:before="300" w:after="300"/>
        <w:textAlignment w:val="baseline"/>
        <w:rPr>
          <w:spacing w:val="3"/>
          <w:sz w:val="24"/>
          <w:szCs w:val="24"/>
        </w:rPr>
      </w:pPr>
      <w:proofErr w:type="gramStart"/>
      <w:r w:rsidRPr="0050720A">
        <w:rPr>
          <w:spacing w:val="3"/>
          <w:sz w:val="24"/>
          <w:szCs w:val="24"/>
        </w:rPr>
        <w:t>create</w:t>
      </w:r>
      <w:proofErr w:type="gramEnd"/>
      <w:r w:rsidRPr="0050720A">
        <w:rPr>
          <w:spacing w:val="3"/>
          <w:sz w:val="24"/>
          <w:szCs w:val="24"/>
        </w:rPr>
        <w:t xml:space="preserve"> table actor( </w:t>
      </w:r>
      <w:proofErr w:type="spellStart"/>
      <w:r w:rsidRPr="0050720A">
        <w:rPr>
          <w:spacing w:val="3"/>
          <w:sz w:val="24"/>
          <w:szCs w:val="24"/>
        </w:rPr>
        <w:t>act_id</w:t>
      </w:r>
      <w:proofErr w:type="spellEnd"/>
      <w:r w:rsidRPr="0050720A">
        <w:rPr>
          <w:spacing w:val="3"/>
          <w:sz w:val="24"/>
          <w:szCs w:val="24"/>
        </w:rPr>
        <w:t xml:space="preserve"> varchar2(4) primary key, </w:t>
      </w:r>
      <w:proofErr w:type="spellStart"/>
      <w:r w:rsidRPr="0050720A">
        <w:rPr>
          <w:spacing w:val="3"/>
          <w:sz w:val="24"/>
          <w:szCs w:val="24"/>
        </w:rPr>
        <w:t>act_name</w:t>
      </w:r>
      <w:proofErr w:type="spellEnd"/>
      <w:r w:rsidRPr="0050720A">
        <w:rPr>
          <w:spacing w:val="3"/>
          <w:sz w:val="24"/>
          <w:szCs w:val="24"/>
        </w:rPr>
        <w:t xml:space="preserve"> varchar2(20) not </w:t>
      </w:r>
      <w:proofErr w:type="spellStart"/>
      <w:r w:rsidRPr="0050720A">
        <w:rPr>
          <w:spacing w:val="3"/>
          <w:sz w:val="24"/>
          <w:szCs w:val="24"/>
        </w:rPr>
        <w:t>null,act_gender</w:t>
      </w:r>
      <w:proofErr w:type="spellEnd"/>
      <w:r w:rsidRPr="0050720A">
        <w:rPr>
          <w:spacing w:val="3"/>
          <w:sz w:val="24"/>
          <w:szCs w:val="24"/>
        </w:rPr>
        <w:t xml:space="preserve"> </w:t>
      </w:r>
      <w:proofErr w:type="spellStart"/>
      <w:r w:rsidRPr="0050720A">
        <w:rPr>
          <w:spacing w:val="3"/>
          <w:sz w:val="24"/>
          <w:szCs w:val="24"/>
        </w:rPr>
        <w:t>varchar</w:t>
      </w:r>
      <w:proofErr w:type="spellEnd"/>
      <w:r w:rsidRPr="0050720A">
        <w:rPr>
          <w:spacing w:val="3"/>
          <w:sz w:val="24"/>
          <w:szCs w:val="24"/>
        </w:rPr>
        <w:t>(6));</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INSERT into actor (</w:t>
      </w:r>
      <w:proofErr w:type="spellStart"/>
      <w:r w:rsidRPr="0050720A">
        <w:rPr>
          <w:spacing w:val="3"/>
          <w:sz w:val="24"/>
          <w:szCs w:val="24"/>
        </w:rPr>
        <w:t>act_</w:t>
      </w:r>
      <w:proofErr w:type="gramStart"/>
      <w:r w:rsidRPr="0050720A">
        <w:rPr>
          <w:spacing w:val="3"/>
          <w:sz w:val="24"/>
          <w:szCs w:val="24"/>
        </w:rPr>
        <w:t>id</w:t>
      </w:r>
      <w:proofErr w:type="spellEnd"/>
      <w:r w:rsidRPr="0050720A">
        <w:rPr>
          <w:spacing w:val="3"/>
          <w:sz w:val="24"/>
          <w:szCs w:val="24"/>
        </w:rPr>
        <w:t xml:space="preserve"> ,</w:t>
      </w:r>
      <w:proofErr w:type="gramEnd"/>
      <w:r w:rsidRPr="0050720A">
        <w:rPr>
          <w:spacing w:val="3"/>
          <w:sz w:val="24"/>
          <w:szCs w:val="24"/>
        </w:rPr>
        <w:t xml:space="preserve"> </w:t>
      </w:r>
      <w:proofErr w:type="spellStart"/>
      <w:r w:rsidRPr="0050720A">
        <w:rPr>
          <w:spacing w:val="3"/>
          <w:sz w:val="24"/>
          <w:szCs w:val="24"/>
        </w:rPr>
        <w:t>act_name,act_gender</w:t>
      </w:r>
      <w:proofErr w:type="spellEnd"/>
      <w:r w:rsidRPr="0050720A">
        <w:rPr>
          <w:spacing w:val="3"/>
          <w:sz w:val="24"/>
          <w:szCs w:val="24"/>
        </w:rPr>
        <w:t>) VALUES</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w:t>
      </w:r>
      <w:proofErr w:type="gramStart"/>
      <w:r w:rsidRPr="0050720A">
        <w:rPr>
          <w:spacing w:val="3"/>
          <w:sz w:val="24"/>
          <w:szCs w:val="24"/>
        </w:rPr>
        <w:t>'a1' ,</w:t>
      </w:r>
      <w:proofErr w:type="gramEnd"/>
      <w:r w:rsidRPr="0050720A">
        <w:rPr>
          <w:spacing w:val="3"/>
          <w:sz w:val="24"/>
          <w:szCs w:val="24"/>
        </w:rPr>
        <w:t xml:space="preserve"> '</w:t>
      </w:r>
      <w:proofErr w:type="spellStart"/>
      <w:r w:rsidRPr="0050720A">
        <w:rPr>
          <w:spacing w:val="3"/>
          <w:sz w:val="24"/>
          <w:szCs w:val="24"/>
        </w:rPr>
        <w:t>sharuk</w:t>
      </w:r>
      <w:proofErr w:type="spellEnd"/>
      <w:r w:rsidRPr="0050720A">
        <w:rPr>
          <w:spacing w:val="3"/>
          <w:sz w:val="24"/>
          <w:szCs w:val="24"/>
        </w:rPr>
        <w:t>' , 'male'),</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('a2','amir','male'),</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('a3','salman','male'),</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('a4','madhuri','female'),</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('a5','priyanka','female'),</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('a6','nasir','male');</w:t>
      </w:r>
    </w:p>
    <w:p w:rsidR="0050720A" w:rsidRPr="0050720A" w:rsidRDefault="0050720A" w:rsidP="0050720A">
      <w:pPr>
        <w:pStyle w:val="HTMLPreformatted"/>
        <w:spacing w:before="300" w:after="300"/>
        <w:textAlignment w:val="baseline"/>
        <w:rPr>
          <w:spacing w:val="3"/>
          <w:sz w:val="24"/>
          <w:szCs w:val="24"/>
        </w:rPr>
      </w:pPr>
      <w:proofErr w:type="gramStart"/>
      <w:r w:rsidRPr="0050720A">
        <w:rPr>
          <w:spacing w:val="3"/>
          <w:sz w:val="24"/>
          <w:szCs w:val="24"/>
        </w:rPr>
        <w:t>create</w:t>
      </w:r>
      <w:proofErr w:type="gramEnd"/>
      <w:r w:rsidRPr="0050720A">
        <w:rPr>
          <w:spacing w:val="3"/>
          <w:sz w:val="24"/>
          <w:szCs w:val="24"/>
        </w:rPr>
        <w:t xml:space="preserve"> table director(</w:t>
      </w:r>
      <w:proofErr w:type="spellStart"/>
      <w:r w:rsidRPr="0050720A">
        <w:rPr>
          <w:spacing w:val="3"/>
          <w:sz w:val="24"/>
          <w:szCs w:val="24"/>
        </w:rPr>
        <w:t>dir_id</w:t>
      </w:r>
      <w:proofErr w:type="spellEnd"/>
      <w:r w:rsidRPr="0050720A">
        <w:rPr>
          <w:spacing w:val="3"/>
          <w:sz w:val="24"/>
          <w:szCs w:val="24"/>
        </w:rPr>
        <w:t xml:space="preserve"> varchar2(4) primary </w:t>
      </w:r>
      <w:proofErr w:type="spellStart"/>
      <w:r w:rsidRPr="0050720A">
        <w:rPr>
          <w:spacing w:val="3"/>
          <w:sz w:val="24"/>
          <w:szCs w:val="24"/>
        </w:rPr>
        <w:t>key,dir_name</w:t>
      </w:r>
      <w:proofErr w:type="spellEnd"/>
      <w:r w:rsidRPr="0050720A">
        <w:rPr>
          <w:spacing w:val="3"/>
          <w:sz w:val="24"/>
          <w:szCs w:val="24"/>
        </w:rPr>
        <w:t xml:space="preserve"> varchar2(20) not </w:t>
      </w:r>
      <w:proofErr w:type="spellStart"/>
      <w:r w:rsidRPr="0050720A">
        <w:rPr>
          <w:spacing w:val="3"/>
          <w:sz w:val="24"/>
          <w:szCs w:val="24"/>
        </w:rPr>
        <w:t>null,dir_phone</w:t>
      </w:r>
      <w:proofErr w:type="spellEnd"/>
      <w:r w:rsidRPr="0050720A">
        <w:rPr>
          <w:spacing w:val="3"/>
          <w:sz w:val="24"/>
          <w:szCs w:val="24"/>
        </w:rPr>
        <w:t xml:space="preserve"> number(11));</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 xml:space="preserve">INSERT into </w:t>
      </w:r>
      <w:proofErr w:type="gramStart"/>
      <w:r w:rsidRPr="0050720A">
        <w:rPr>
          <w:spacing w:val="3"/>
          <w:sz w:val="24"/>
          <w:szCs w:val="24"/>
        </w:rPr>
        <w:t>director(</w:t>
      </w:r>
      <w:proofErr w:type="spellStart"/>
      <w:proofErr w:type="gramEnd"/>
      <w:r w:rsidRPr="0050720A">
        <w:rPr>
          <w:spacing w:val="3"/>
          <w:sz w:val="24"/>
          <w:szCs w:val="24"/>
        </w:rPr>
        <w:t>dir_id,dir_name,dir_phone</w:t>
      </w:r>
      <w:proofErr w:type="spellEnd"/>
      <w:r w:rsidRPr="0050720A">
        <w:rPr>
          <w:spacing w:val="3"/>
          <w:sz w:val="24"/>
          <w:szCs w:val="24"/>
        </w:rPr>
        <w:t>) VALUES</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('d1','hitchcock'</w:t>
      </w:r>
      <w:proofErr w:type="gramStart"/>
      <w:r w:rsidRPr="0050720A">
        <w:rPr>
          <w:spacing w:val="3"/>
          <w:sz w:val="24"/>
          <w:szCs w:val="24"/>
        </w:rPr>
        <w:t>,45</w:t>
      </w:r>
      <w:proofErr w:type="gramEnd"/>
      <w:r w:rsidRPr="0050720A">
        <w:rPr>
          <w:spacing w:val="3"/>
          <w:sz w:val="24"/>
          <w:szCs w:val="24"/>
        </w:rPr>
        <w:t>),</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('d2','stevan'</w:t>
      </w:r>
      <w:proofErr w:type="gramStart"/>
      <w:r w:rsidRPr="0050720A">
        <w:rPr>
          <w:spacing w:val="3"/>
          <w:sz w:val="24"/>
          <w:szCs w:val="24"/>
        </w:rPr>
        <w:t>,46</w:t>
      </w:r>
      <w:proofErr w:type="gramEnd"/>
      <w:r w:rsidRPr="0050720A">
        <w:rPr>
          <w:spacing w:val="3"/>
          <w:sz w:val="24"/>
          <w:szCs w:val="24"/>
        </w:rPr>
        <w:t>),</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('d3','karan'</w:t>
      </w:r>
      <w:proofErr w:type="gramStart"/>
      <w:r w:rsidRPr="0050720A">
        <w:rPr>
          <w:spacing w:val="3"/>
          <w:sz w:val="24"/>
          <w:szCs w:val="24"/>
        </w:rPr>
        <w:t>,47</w:t>
      </w:r>
      <w:proofErr w:type="gramEnd"/>
      <w:r w:rsidRPr="0050720A">
        <w:rPr>
          <w:spacing w:val="3"/>
          <w:sz w:val="24"/>
          <w:szCs w:val="24"/>
        </w:rPr>
        <w:t>),</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('d4','ramhopal'</w:t>
      </w:r>
      <w:proofErr w:type="gramStart"/>
      <w:r w:rsidRPr="0050720A">
        <w:rPr>
          <w:spacing w:val="3"/>
          <w:sz w:val="24"/>
          <w:szCs w:val="24"/>
        </w:rPr>
        <w:t>,48</w:t>
      </w:r>
      <w:proofErr w:type="gramEnd"/>
      <w:r w:rsidRPr="0050720A">
        <w:rPr>
          <w:spacing w:val="3"/>
          <w:sz w:val="24"/>
          <w:szCs w:val="24"/>
        </w:rPr>
        <w:t>),</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('d5','anurag'</w:t>
      </w:r>
      <w:proofErr w:type="gramStart"/>
      <w:r w:rsidRPr="0050720A">
        <w:rPr>
          <w:spacing w:val="3"/>
          <w:sz w:val="24"/>
          <w:szCs w:val="24"/>
        </w:rPr>
        <w:t>,49</w:t>
      </w:r>
      <w:proofErr w:type="gramEnd"/>
      <w:r w:rsidRPr="0050720A">
        <w:rPr>
          <w:spacing w:val="3"/>
          <w:sz w:val="24"/>
          <w:szCs w:val="24"/>
        </w:rPr>
        <w:t>);</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create table movies(</w:t>
      </w:r>
      <w:proofErr w:type="spellStart"/>
      <w:r w:rsidRPr="0050720A">
        <w:rPr>
          <w:spacing w:val="3"/>
          <w:sz w:val="24"/>
          <w:szCs w:val="24"/>
        </w:rPr>
        <w:t>mov_id</w:t>
      </w:r>
      <w:proofErr w:type="spellEnd"/>
      <w:r w:rsidRPr="0050720A">
        <w:rPr>
          <w:spacing w:val="3"/>
          <w:sz w:val="24"/>
          <w:szCs w:val="24"/>
        </w:rPr>
        <w:t xml:space="preserve"> varchar2(4) primary </w:t>
      </w:r>
      <w:proofErr w:type="spellStart"/>
      <w:r w:rsidRPr="0050720A">
        <w:rPr>
          <w:spacing w:val="3"/>
          <w:sz w:val="24"/>
          <w:szCs w:val="24"/>
        </w:rPr>
        <w:t>key,mov_title</w:t>
      </w:r>
      <w:proofErr w:type="spellEnd"/>
      <w:r w:rsidRPr="0050720A">
        <w:rPr>
          <w:spacing w:val="3"/>
          <w:sz w:val="24"/>
          <w:szCs w:val="24"/>
        </w:rPr>
        <w:t xml:space="preserve"> </w:t>
      </w:r>
      <w:proofErr w:type="spellStart"/>
      <w:r w:rsidRPr="0050720A">
        <w:rPr>
          <w:spacing w:val="3"/>
          <w:sz w:val="24"/>
          <w:szCs w:val="24"/>
        </w:rPr>
        <w:t>varchar</w:t>
      </w:r>
      <w:proofErr w:type="spellEnd"/>
      <w:r w:rsidRPr="0050720A">
        <w:rPr>
          <w:spacing w:val="3"/>
          <w:sz w:val="24"/>
          <w:szCs w:val="24"/>
        </w:rPr>
        <w:t xml:space="preserve">(20) not </w:t>
      </w:r>
      <w:proofErr w:type="spellStart"/>
      <w:r w:rsidRPr="0050720A">
        <w:rPr>
          <w:spacing w:val="3"/>
          <w:sz w:val="24"/>
          <w:szCs w:val="24"/>
        </w:rPr>
        <w:t>null,mov_year</w:t>
      </w:r>
      <w:proofErr w:type="spellEnd"/>
      <w:r w:rsidRPr="0050720A">
        <w:rPr>
          <w:spacing w:val="3"/>
          <w:sz w:val="24"/>
          <w:szCs w:val="24"/>
        </w:rPr>
        <w:t xml:space="preserve"> </w:t>
      </w:r>
      <w:proofErr w:type="spellStart"/>
      <w:r w:rsidRPr="0050720A">
        <w:rPr>
          <w:spacing w:val="3"/>
          <w:sz w:val="24"/>
          <w:szCs w:val="24"/>
        </w:rPr>
        <w:t>int,mov_lang</w:t>
      </w:r>
      <w:proofErr w:type="spellEnd"/>
      <w:r w:rsidRPr="0050720A">
        <w:rPr>
          <w:spacing w:val="3"/>
          <w:sz w:val="24"/>
          <w:szCs w:val="24"/>
        </w:rPr>
        <w:t xml:space="preserve"> varchar2(10), </w:t>
      </w:r>
      <w:proofErr w:type="spellStart"/>
      <w:r w:rsidRPr="0050720A">
        <w:rPr>
          <w:spacing w:val="3"/>
          <w:sz w:val="24"/>
          <w:szCs w:val="24"/>
        </w:rPr>
        <w:t>dir_id</w:t>
      </w:r>
      <w:proofErr w:type="spellEnd"/>
      <w:r w:rsidRPr="0050720A">
        <w:rPr>
          <w:spacing w:val="3"/>
          <w:sz w:val="24"/>
          <w:szCs w:val="24"/>
        </w:rPr>
        <w:t xml:space="preserve"> varchar2(4) references director(</w:t>
      </w:r>
      <w:proofErr w:type="spellStart"/>
      <w:r w:rsidRPr="0050720A">
        <w:rPr>
          <w:spacing w:val="3"/>
          <w:sz w:val="24"/>
          <w:szCs w:val="24"/>
        </w:rPr>
        <w:t>dir_id</w:t>
      </w:r>
      <w:proofErr w:type="spellEnd"/>
      <w:r w:rsidRPr="0050720A">
        <w:rPr>
          <w:spacing w:val="3"/>
          <w:sz w:val="24"/>
          <w:szCs w:val="24"/>
        </w:rPr>
        <w:t>));</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 xml:space="preserve">INSERT INTO </w:t>
      </w:r>
      <w:proofErr w:type="gramStart"/>
      <w:r w:rsidRPr="0050720A">
        <w:rPr>
          <w:spacing w:val="3"/>
          <w:sz w:val="24"/>
          <w:szCs w:val="24"/>
        </w:rPr>
        <w:t>movies(</w:t>
      </w:r>
      <w:proofErr w:type="spellStart"/>
      <w:proofErr w:type="gramEnd"/>
      <w:r w:rsidRPr="0050720A">
        <w:rPr>
          <w:spacing w:val="3"/>
          <w:sz w:val="24"/>
          <w:szCs w:val="24"/>
        </w:rPr>
        <w:t>mov_id,mov_title</w:t>
      </w:r>
      <w:proofErr w:type="spellEnd"/>
      <w:r w:rsidRPr="0050720A">
        <w:rPr>
          <w:spacing w:val="3"/>
          <w:sz w:val="24"/>
          <w:szCs w:val="24"/>
        </w:rPr>
        <w:t xml:space="preserve">, </w:t>
      </w:r>
      <w:proofErr w:type="spellStart"/>
      <w:r w:rsidRPr="0050720A">
        <w:rPr>
          <w:spacing w:val="3"/>
          <w:sz w:val="24"/>
          <w:szCs w:val="24"/>
        </w:rPr>
        <w:t>mov_year</w:t>
      </w:r>
      <w:proofErr w:type="spellEnd"/>
      <w:r w:rsidRPr="0050720A">
        <w:rPr>
          <w:spacing w:val="3"/>
          <w:sz w:val="24"/>
          <w:szCs w:val="24"/>
        </w:rPr>
        <w:t xml:space="preserve"> ,</w:t>
      </w:r>
      <w:proofErr w:type="spellStart"/>
      <w:r w:rsidRPr="0050720A">
        <w:rPr>
          <w:spacing w:val="3"/>
          <w:sz w:val="24"/>
          <w:szCs w:val="24"/>
        </w:rPr>
        <w:t>mov_lang</w:t>
      </w:r>
      <w:proofErr w:type="spellEnd"/>
      <w:r w:rsidRPr="0050720A">
        <w:rPr>
          <w:spacing w:val="3"/>
          <w:sz w:val="24"/>
          <w:szCs w:val="24"/>
        </w:rPr>
        <w:t xml:space="preserve">, </w:t>
      </w:r>
      <w:proofErr w:type="spellStart"/>
      <w:r w:rsidRPr="0050720A">
        <w:rPr>
          <w:spacing w:val="3"/>
          <w:sz w:val="24"/>
          <w:szCs w:val="24"/>
        </w:rPr>
        <w:t>dir_id</w:t>
      </w:r>
      <w:proofErr w:type="spellEnd"/>
      <w:r w:rsidRPr="0050720A">
        <w:rPr>
          <w:spacing w:val="3"/>
          <w:sz w:val="24"/>
          <w:szCs w:val="24"/>
        </w:rPr>
        <w:t>) VALUES</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('m1','ddlj'</w:t>
      </w:r>
      <w:proofErr w:type="gramStart"/>
      <w:r w:rsidRPr="0050720A">
        <w:rPr>
          <w:spacing w:val="3"/>
          <w:sz w:val="24"/>
          <w:szCs w:val="24"/>
        </w:rPr>
        <w:t>,1999</w:t>
      </w:r>
      <w:proofErr w:type="gramEnd"/>
      <w:r w:rsidRPr="0050720A">
        <w:rPr>
          <w:spacing w:val="3"/>
          <w:sz w:val="24"/>
          <w:szCs w:val="24"/>
        </w:rPr>
        <w:t>,'hindi','d1'),</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('m2','bazigar'</w:t>
      </w:r>
      <w:proofErr w:type="gramStart"/>
      <w:r w:rsidRPr="0050720A">
        <w:rPr>
          <w:spacing w:val="3"/>
          <w:sz w:val="24"/>
          <w:szCs w:val="24"/>
        </w:rPr>
        <w:t>,2002</w:t>
      </w:r>
      <w:proofErr w:type="gramEnd"/>
      <w:r w:rsidRPr="0050720A">
        <w:rPr>
          <w:spacing w:val="3"/>
          <w:sz w:val="24"/>
          <w:szCs w:val="24"/>
        </w:rPr>
        <w:t>,'hindi','d2'),</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('m3','darr'</w:t>
      </w:r>
      <w:proofErr w:type="gramStart"/>
      <w:r w:rsidRPr="0050720A">
        <w:rPr>
          <w:spacing w:val="3"/>
          <w:sz w:val="24"/>
          <w:szCs w:val="24"/>
        </w:rPr>
        <w:t>,2016</w:t>
      </w:r>
      <w:proofErr w:type="gramEnd"/>
      <w:r w:rsidRPr="0050720A">
        <w:rPr>
          <w:spacing w:val="3"/>
          <w:sz w:val="24"/>
          <w:szCs w:val="24"/>
        </w:rPr>
        <w:t>,'hindi','d1'),</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('m4','dil'</w:t>
      </w:r>
      <w:proofErr w:type="gramStart"/>
      <w:r w:rsidRPr="0050720A">
        <w:rPr>
          <w:spacing w:val="3"/>
          <w:sz w:val="24"/>
          <w:szCs w:val="24"/>
        </w:rPr>
        <w:t>,1990</w:t>
      </w:r>
      <w:proofErr w:type="gramEnd"/>
      <w:r w:rsidRPr="0050720A">
        <w:rPr>
          <w:spacing w:val="3"/>
          <w:sz w:val="24"/>
          <w:szCs w:val="24"/>
        </w:rPr>
        <w:t>,'hindi','d2'),</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lastRenderedPageBreak/>
        <w:t>('m5','pk', 2016,'hindi','d3'),</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('m6','sulthan', 2016,'hindi','d1'),</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('m7','devdas', 2002,'hindi','d4'),</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('m8','marykom', 2016,'hindi','d3');</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 xml:space="preserve">create table </w:t>
      </w:r>
      <w:proofErr w:type="spellStart"/>
      <w:r w:rsidRPr="0050720A">
        <w:rPr>
          <w:spacing w:val="3"/>
          <w:sz w:val="24"/>
          <w:szCs w:val="24"/>
        </w:rPr>
        <w:t>movie_cast</w:t>
      </w:r>
      <w:proofErr w:type="spellEnd"/>
      <w:r w:rsidRPr="0050720A">
        <w:rPr>
          <w:spacing w:val="3"/>
          <w:sz w:val="24"/>
          <w:szCs w:val="24"/>
        </w:rPr>
        <w:t>(</w:t>
      </w:r>
      <w:proofErr w:type="spellStart"/>
      <w:r w:rsidRPr="0050720A">
        <w:rPr>
          <w:spacing w:val="3"/>
          <w:sz w:val="24"/>
          <w:szCs w:val="24"/>
        </w:rPr>
        <w:t>act_id</w:t>
      </w:r>
      <w:proofErr w:type="spellEnd"/>
      <w:r w:rsidRPr="0050720A">
        <w:rPr>
          <w:spacing w:val="3"/>
          <w:sz w:val="24"/>
          <w:szCs w:val="24"/>
        </w:rPr>
        <w:t xml:space="preserve"> varchar2(4) references actor(</w:t>
      </w:r>
      <w:proofErr w:type="spellStart"/>
      <w:r w:rsidRPr="0050720A">
        <w:rPr>
          <w:spacing w:val="3"/>
          <w:sz w:val="24"/>
          <w:szCs w:val="24"/>
        </w:rPr>
        <w:t>act_id</w:t>
      </w:r>
      <w:proofErr w:type="spellEnd"/>
      <w:r w:rsidRPr="0050720A">
        <w:rPr>
          <w:spacing w:val="3"/>
          <w:sz w:val="24"/>
          <w:szCs w:val="24"/>
        </w:rPr>
        <w:t>),</w:t>
      </w:r>
      <w:proofErr w:type="spellStart"/>
      <w:r w:rsidRPr="0050720A">
        <w:rPr>
          <w:spacing w:val="3"/>
          <w:sz w:val="24"/>
          <w:szCs w:val="24"/>
        </w:rPr>
        <w:t>mov_id</w:t>
      </w:r>
      <w:proofErr w:type="spellEnd"/>
      <w:r w:rsidRPr="0050720A">
        <w:rPr>
          <w:spacing w:val="3"/>
          <w:sz w:val="24"/>
          <w:szCs w:val="24"/>
        </w:rPr>
        <w:t xml:space="preserve"> varchar2(4)references movies(</w:t>
      </w:r>
      <w:proofErr w:type="spellStart"/>
      <w:r w:rsidRPr="0050720A">
        <w:rPr>
          <w:spacing w:val="3"/>
          <w:sz w:val="24"/>
          <w:szCs w:val="24"/>
        </w:rPr>
        <w:t>mov_id</w:t>
      </w:r>
      <w:proofErr w:type="spellEnd"/>
      <w:r w:rsidRPr="0050720A">
        <w:rPr>
          <w:spacing w:val="3"/>
          <w:sz w:val="24"/>
          <w:szCs w:val="24"/>
        </w:rPr>
        <w:t>),role varchar2(10),primary key(</w:t>
      </w:r>
      <w:proofErr w:type="spellStart"/>
      <w:r w:rsidRPr="0050720A">
        <w:rPr>
          <w:spacing w:val="3"/>
          <w:sz w:val="24"/>
          <w:szCs w:val="24"/>
        </w:rPr>
        <w:t>act_id,mov_id</w:t>
      </w:r>
      <w:proofErr w:type="spellEnd"/>
      <w:r w:rsidRPr="0050720A">
        <w:rPr>
          <w:spacing w:val="3"/>
          <w:sz w:val="24"/>
          <w:szCs w:val="24"/>
        </w:rPr>
        <w:t>));</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 xml:space="preserve">INSERT INTO </w:t>
      </w:r>
      <w:proofErr w:type="spellStart"/>
      <w:r w:rsidRPr="0050720A">
        <w:rPr>
          <w:spacing w:val="3"/>
          <w:sz w:val="24"/>
          <w:szCs w:val="24"/>
        </w:rPr>
        <w:t>movie_</w:t>
      </w:r>
      <w:proofErr w:type="gramStart"/>
      <w:r w:rsidRPr="0050720A">
        <w:rPr>
          <w:spacing w:val="3"/>
          <w:sz w:val="24"/>
          <w:szCs w:val="24"/>
        </w:rPr>
        <w:t>cast</w:t>
      </w:r>
      <w:proofErr w:type="spellEnd"/>
      <w:r w:rsidRPr="0050720A">
        <w:rPr>
          <w:spacing w:val="3"/>
          <w:sz w:val="24"/>
          <w:szCs w:val="24"/>
        </w:rPr>
        <w:t>(</w:t>
      </w:r>
      <w:proofErr w:type="spellStart"/>
      <w:proofErr w:type="gramEnd"/>
      <w:r w:rsidRPr="0050720A">
        <w:rPr>
          <w:spacing w:val="3"/>
          <w:sz w:val="24"/>
          <w:szCs w:val="24"/>
        </w:rPr>
        <w:t>act_id,mov_id,role</w:t>
      </w:r>
      <w:proofErr w:type="spellEnd"/>
      <w:r w:rsidRPr="0050720A">
        <w:rPr>
          <w:spacing w:val="3"/>
          <w:sz w:val="24"/>
          <w:szCs w:val="24"/>
        </w:rPr>
        <w:t>) VALUES</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('a1','m1','hero'),</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('a1','m2','hero'),</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('a1','m3','hero'),</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('a2','m4','hero'),</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('a2','m5','costar'),</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('a3','m6','hero'),</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('a4','m7','heroin'),</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('a5','m1','costar'),</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('a6','m1','support'),</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('a4','m2','heroin');</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create table rating(</w:t>
      </w:r>
      <w:proofErr w:type="spellStart"/>
      <w:r w:rsidRPr="0050720A">
        <w:rPr>
          <w:spacing w:val="3"/>
          <w:sz w:val="24"/>
          <w:szCs w:val="24"/>
        </w:rPr>
        <w:t>mov_id</w:t>
      </w:r>
      <w:proofErr w:type="spellEnd"/>
      <w:r w:rsidRPr="0050720A">
        <w:rPr>
          <w:spacing w:val="3"/>
          <w:sz w:val="24"/>
          <w:szCs w:val="24"/>
        </w:rPr>
        <w:t xml:space="preserve"> varchar2(4) references movies(</w:t>
      </w:r>
      <w:proofErr w:type="spellStart"/>
      <w:r w:rsidRPr="0050720A">
        <w:rPr>
          <w:spacing w:val="3"/>
          <w:sz w:val="24"/>
          <w:szCs w:val="24"/>
        </w:rPr>
        <w:t>mov_id</w:t>
      </w:r>
      <w:proofErr w:type="spellEnd"/>
      <w:r w:rsidRPr="0050720A">
        <w:rPr>
          <w:spacing w:val="3"/>
          <w:sz w:val="24"/>
          <w:szCs w:val="24"/>
        </w:rPr>
        <w:t xml:space="preserve">), </w:t>
      </w:r>
      <w:proofErr w:type="spellStart"/>
      <w:r w:rsidRPr="0050720A">
        <w:rPr>
          <w:spacing w:val="3"/>
          <w:sz w:val="24"/>
          <w:szCs w:val="24"/>
        </w:rPr>
        <w:t>rev_stars</w:t>
      </w:r>
      <w:proofErr w:type="spellEnd"/>
      <w:r w:rsidRPr="0050720A">
        <w:rPr>
          <w:spacing w:val="3"/>
          <w:sz w:val="24"/>
          <w:szCs w:val="24"/>
        </w:rPr>
        <w:t xml:space="preserve"> number(5,2) ,primary key(</w:t>
      </w:r>
      <w:proofErr w:type="spellStart"/>
      <w:r w:rsidRPr="0050720A">
        <w:rPr>
          <w:spacing w:val="3"/>
          <w:sz w:val="24"/>
          <w:szCs w:val="24"/>
        </w:rPr>
        <w:t>mov_id</w:t>
      </w:r>
      <w:proofErr w:type="spellEnd"/>
      <w:r w:rsidRPr="0050720A">
        <w:rPr>
          <w:spacing w:val="3"/>
          <w:sz w:val="24"/>
          <w:szCs w:val="24"/>
        </w:rPr>
        <w:t>));</w:t>
      </w:r>
    </w:p>
    <w:p w:rsidR="00F04AE3" w:rsidRDefault="0050720A" w:rsidP="0050720A">
      <w:pPr>
        <w:pStyle w:val="HTMLPreformatted"/>
        <w:spacing w:before="300" w:after="300"/>
        <w:textAlignment w:val="baseline"/>
        <w:rPr>
          <w:spacing w:val="3"/>
          <w:sz w:val="24"/>
          <w:szCs w:val="24"/>
        </w:rPr>
      </w:pPr>
      <w:r w:rsidRPr="0050720A">
        <w:rPr>
          <w:spacing w:val="3"/>
          <w:sz w:val="24"/>
          <w:szCs w:val="24"/>
        </w:rPr>
        <w:t xml:space="preserve">INSERT INTO </w:t>
      </w:r>
      <w:proofErr w:type="gramStart"/>
      <w:r w:rsidRPr="0050720A">
        <w:rPr>
          <w:spacing w:val="3"/>
          <w:sz w:val="24"/>
          <w:szCs w:val="24"/>
        </w:rPr>
        <w:t>rating(</w:t>
      </w:r>
      <w:proofErr w:type="spellStart"/>
      <w:proofErr w:type="gramEnd"/>
      <w:r w:rsidRPr="0050720A">
        <w:rPr>
          <w:spacing w:val="3"/>
          <w:sz w:val="24"/>
          <w:szCs w:val="24"/>
        </w:rPr>
        <w:t>mov_id</w:t>
      </w:r>
      <w:proofErr w:type="spellEnd"/>
      <w:r w:rsidRPr="0050720A">
        <w:rPr>
          <w:spacing w:val="3"/>
          <w:sz w:val="24"/>
          <w:szCs w:val="24"/>
        </w:rPr>
        <w:t xml:space="preserve">, </w:t>
      </w:r>
      <w:proofErr w:type="spellStart"/>
      <w:r w:rsidRPr="0050720A">
        <w:rPr>
          <w:spacing w:val="3"/>
          <w:sz w:val="24"/>
          <w:szCs w:val="24"/>
        </w:rPr>
        <w:t>rev_stars</w:t>
      </w:r>
      <w:proofErr w:type="spellEnd"/>
      <w:r w:rsidRPr="0050720A">
        <w:rPr>
          <w:spacing w:val="3"/>
          <w:sz w:val="24"/>
          <w:szCs w:val="24"/>
        </w:rPr>
        <w:t>) VALUES</w:t>
      </w:r>
    </w:p>
    <w:p w:rsidR="0050720A" w:rsidRPr="0050720A" w:rsidRDefault="0050720A" w:rsidP="0050720A">
      <w:pPr>
        <w:pStyle w:val="HTMLPreformatted"/>
        <w:spacing w:before="300" w:after="300"/>
        <w:textAlignment w:val="baseline"/>
        <w:rPr>
          <w:spacing w:val="3"/>
          <w:sz w:val="24"/>
          <w:szCs w:val="24"/>
        </w:rPr>
      </w:pPr>
      <w:r w:rsidRPr="0050720A">
        <w:rPr>
          <w:spacing w:val="3"/>
          <w:sz w:val="24"/>
          <w:szCs w:val="24"/>
        </w:rPr>
        <w:t>('m1'</w:t>
      </w:r>
      <w:proofErr w:type="gramStart"/>
      <w:r w:rsidRPr="0050720A">
        <w:rPr>
          <w:spacing w:val="3"/>
          <w:sz w:val="24"/>
          <w:szCs w:val="24"/>
        </w:rPr>
        <w:t>,1</w:t>
      </w:r>
      <w:proofErr w:type="gramEnd"/>
      <w:r w:rsidRPr="0050720A">
        <w:rPr>
          <w:spacing w:val="3"/>
          <w:sz w:val="24"/>
          <w:szCs w:val="24"/>
        </w:rPr>
        <w:t>),</w:t>
      </w:r>
    </w:p>
    <w:p w:rsidR="0050720A" w:rsidRPr="0050720A" w:rsidRDefault="00475BB8" w:rsidP="0050720A">
      <w:pPr>
        <w:pStyle w:val="HTMLPreformatted"/>
        <w:spacing w:before="300" w:after="300"/>
        <w:textAlignment w:val="baseline"/>
        <w:rPr>
          <w:spacing w:val="3"/>
          <w:sz w:val="24"/>
          <w:szCs w:val="24"/>
        </w:rPr>
      </w:pPr>
      <w:r>
        <w:rPr>
          <w:spacing w:val="3"/>
          <w:sz w:val="24"/>
          <w:szCs w:val="24"/>
        </w:rPr>
        <w:t>('m2</w:t>
      </w:r>
      <w:r w:rsidR="0050720A" w:rsidRPr="0050720A">
        <w:rPr>
          <w:spacing w:val="3"/>
          <w:sz w:val="24"/>
          <w:szCs w:val="24"/>
        </w:rPr>
        <w:t>'</w:t>
      </w:r>
      <w:proofErr w:type="gramStart"/>
      <w:r w:rsidR="0050720A" w:rsidRPr="0050720A">
        <w:rPr>
          <w:spacing w:val="3"/>
          <w:sz w:val="24"/>
          <w:szCs w:val="24"/>
        </w:rPr>
        <w:t>,2</w:t>
      </w:r>
      <w:proofErr w:type="gramEnd"/>
      <w:r w:rsidR="0050720A" w:rsidRPr="0050720A">
        <w:rPr>
          <w:spacing w:val="3"/>
          <w:sz w:val="24"/>
          <w:szCs w:val="24"/>
        </w:rPr>
        <w:t>),</w:t>
      </w:r>
    </w:p>
    <w:p w:rsidR="0050720A" w:rsidRPr="0050720A" w:rsidRDefault="00475BB8" w:rsidP="0050720A">
      <w:pPr>
        <w:pStyle w:val="HTMLPreformatted"/>
        <w:spacing w:before="300" w:after="300"/>
        <w:textAlignment w:val="baseline"/>
        <w:rPr>
          <w:spacing w:val="3"/>
          <w:sz w:val="24"/>
          <w:szCs w:val="24"/>
        </w:rPr>
      </w:pPr>
      <w:r>
        <w:rPr>
          <w:spacing w:val="3"/>
          <w:sz w:val="24"/>
          <w:szCs w:val="24"/>
        </w:rPr>
        <w:t>('m3</w:t>
      </w:r>
      <w:r w:rsidR="0050720A" w:rsidRPr="0050720A">
        <w:rPr>
          <w:spacing w:val="3"/>
          <w:sz w:val="24"/>
          <w:szCs w:val="24"/>
        </w:rPr>
        <w:t>'</w:t>
      </w:r>
      <w:proofErr w:type="gramStart"/>
      <w:r w:rsidR="0050720A" w:rsidRPr="0050720A">
        <w:rPr>
          <w:spacing w:val="3"/>
          <w:sz w:val="24"/>
          <w:szCs w:val="24"/>
        </w:rPr>
        <w:t>,4</w:t>
      </w:r>
      <w:proofErr w:type="gramEnd"/>
      <w:r w:rsidR="0050720A" w:rsidRPr="0050720A">
        <w:rPr>
          <w:spacing w:val="3"/>
          <w:sz w:val="24"/>
          <w:szCs w:val="24"/>
        </w:rPr>
        <w:t>),</w:t>
      </w:r>
    </w:p>
    <w:p w:rsidR="0050720A" w:rsidRPr="0050720A" w:rsidRDefault="00475BB8" w:rsidP="0050720A">
      <w:pPr>
        <w:pStyle w:val="HTMLPreformatted"/>
        <w:spacing w:before="300" w:after="300"/>
        <w:textAlignment w:val="baseline"/>
        <w:rPr>
          <w:spacing w:val="3"/>
          <w:sz w:val="24"/>
          <w:szCs w:val="24"/>
        </w:rPr>
      </w:pPr>
      <w:r>
        <w:rPr>
          <w:spacing w:val="3"/>
          <w:sz w:val="24"/>
          <w:szCs w:val="24"/>
        </w:rPr>
        <w:t>('m5</w:t>
      </w:r>
      <w:r w:rsidR="0050720A" w:rsidRPr="0050720A">
        <w:rPr>
          <w:spacing w:val="3"/>
          <w:sz w:val="24"/>
          <w:szCs w:val="24"/>
        </w:rPr>
        <w:t>'</w:t>
      </w:r>
      <w:proofErr w:type="gramStart"/>
      <w:r w:rsidR="0050720A" w:rsidRPr="0050720A">
        <w:rPr>
          <w:spacing w:val="3"/>
          <w:sz w:val="24"/>
          <w:szCs w:val="24"/>
        </w:rPr>
        <w:t>,6</w:t>
      </w:r>
      <w:proofErr w:type="gramEnd"/>
      <w:r w:rsidR="0050720A" w:rsidRPr="0050720A">
        <w:rPr>
          <w:spacing w:val="3"/>
          <w:sz w:val="24"/>
          <w:szCs w:val="24"/>
        </w:rPr>
        <w:t>),</w:t>
      </w:r>
    </w:p>
    <w:p w:rsidR="0050720A" w:rsidRPr="0050720A" w:rsidRDefault="00475BB8" w:rsidP="0050720A">
      <w:pPr>
        <w:pStyle w:val="HTMLPreformatted"/>
        <w:spacing w:before="300" w:after="300"/>
        <w:textAlignment w:val="baseline"/>
        <w:rPr>
          <w:spacing w:val="3"/>
          <w:sz w:val="24"/>
          <w:szCs w:val="24"/>
        </w:rPr>
      </w:pPr>
      <w:r>
        <w:rPr>
          <w:spacing w:val="3"/>
          <w:sz w:val="24"/>
          <w:szCs w:val="24"/>
        </w:rPr>
        <w:t>('m6</w:t>
      </w:r>
      <w:r w:rsidR="0050720A" w:rsidRPr="0050720A">
        <w:rPr>
          <w:spacing w:val="3"/>
          <w:sz w:val="24"/>
          <w:szCs w:val="24"/>
        </w:rPr>
        <w:t>'</w:t>
      </w:r>
      <w:proofErr w:type="gramStart"/>
      <w:r w:rsidR="0050720A" w:rsidRPr="0050720A">
        <w:rPr>
          <w:spacing w:val="3"/>
          <w:sz w:val="24"/>
          <w:szCs w:val="24"/>
        </w:rPr>
        <w:t>,5</w:t>
      </w:r>
      <w:proofErr w:type="gramEnd"/>
      <w:r w:rsidR="0050720A" w:rsidRPr="0050720A">
        <w:rPr>
          <w:spacing w:val="3"/>
          <w:sz w:val="24"/>
          <w:szCs w:val="24"/>
        </w:rPr>
        <w:t>),</w:t>
      </w:r>
    </w:p>
    <w:p w:rsidR="0050720A" w:rsidRPr="0050720A" w:rsidRDefault="00475BB8" w:rsidP="0050720A">
      <w:pPr>
        <w:pStyle w:val="HTMLPreformatted"/>
        <w:spacing w:before="300" w:after="300"/>
        <w:textAlignment w:val="baseline"/>
        <w:rPr>
          <w:spacing w:val="3"/>
          <w:sz w:val="24"/>
          <w:szCs w:val="24"/>
        </w:rPr>
      </w:pPr>
      <w:r>
        <w:rPr>
          <w:spacing w:val="3"/>
          <w:sz w:val="24"/>
          <w:szCs w:val="24"/>
        </w:rPr>
        <w:lastRenderedPageBreak/>
        <w:t>('m7</w:t>
      </w:r>
      <w:r w:rsidR="0050720A" w:rsidRPr="0050720A">
        <w:rPr>
          <w:spacing w:val="3"/>
          <w:sz w:val="24"/>
          <w:szCs w:val="24"/>
        </w:rPr>
        <w:t>'</w:t>
      </w:r>
      <w:proofErr w:type="gramStart"/>
      <w:r w:rsidR="0050720A" w:rsidRPr="0050720A">
        <w:rPr>
          <w:spacing w:val="3"/>
          <w:sz w:val="24"/>
          <w:szCs w:val="24"/>
        </w:rPr>
        <w:t>,1</w:t>
      </w:r>
      <w:proofErr w:type="gramEnd"/>
      <w:r w:rsidR="0050720A" w:rsidRPr="0050720A">
        <w:rPr>
          <w:spacing w:val="3"/>
          <w:sz w:val="24"/>
          <w:szCs w:val="24"/>
        </w:rPr>
        <w:t>),</w:t>
      </w:r>
    </w:p>
    <w:p w:rsidR="0050720A" w:rsidRPr="0050720A" w:rsidRDefault="00475BB8" w:rsidP="0050720A">
      <w:pPr>
        <w:pStyle w:val="HTMLPreformatted"/>
        <w:spacing w:before="300" w:after="300"/>
        <w:textAlignment w:val="baseline"/>
        <w:rPr>
          <w:spacing w:val="3"/>
          <w:sz w:val="24"/>
          <w:szCs w:val="24"/>
        </w:rPr>
      </w:pPr>
      <w:r>
        <w:rPr>
          <w:spacing w:val="3"/>
          <w:sz w:val="24"/>
          <w:szCs w:val="24"/>
        </w:rPr>
        <w:t>('m8</w:t>
      </w:r>
      <w:r w:rsidR="0050720A" w:rsidRPr="0050720A">
        <w:rPr>
          <w:spacing w:val="3"/>
          <w:sz w:val="24"/>
          <w:szCs w:val="24"/>
        </w:rPr>
        <w:t>'</w:t>
      </w:r>
      <w:proofErr w:type="gramStart"/>
      <w:r w:rsidR="0050720A" w:rsidRPr="0050720A">
        <w:rPr>
          <w:spacing w:val="3"/>
          <w:sz w:val="24"/>
          <w:szCs w:val="24"/>
        </w:rPr>
        <w:t>,4</w:t>
      </w:r>
      <w:proofErr w:type="gramEnd"/>
      <w:r w:rsidR="0050720A" w:rsidRPr="0050720A">
        <w:rPr>
          <w:spacing w:val="3"/>
          <w:sz w:val="24"/>
          <w:szCs w:val="24"/>
        </w:rPr>
        <w:t>),</w:t>
      </w:r>
    </w:p>
    <w:p w:rsidR="0050720A" w:rsidRDefault="00475BB8" w:rsidP="0050720A">
      <w:pPr>
        <w:pStyle w:val="HTMLPreformatted"/>
        <w:spacing w:before="300" w:after="300"/>
        <w:textAlignment w:val="baseline"/>
        <w:rPr>
          <w:spacing w:val="3"/>
          <w:sz w:val="24"/>
          <w:szCs w:val="24"/>
        </w:rPr>
      </w:pPr>
      <w:r>
        <w:rPr>
          <w:spacing w:val="3"/>
          <w:sz w:val="24"/>
          <w:szCs w:val="24"/>
        </w:rPr>
        <w:t>('m4</w:t>
      </w:r>
      <w:r w:rsidR="0050720A" w:rsidRPr="0050720A">
        <w:rPr>
          <w:spacing w:val="3"/>
          <w:sz w:val="24"/>
          <w:szCs w:val="24"/>
        </w:rPr>
        <w:t>'</w:t>
      </w:r>
      <w:proofErr w:type="gramStart"/>
      <w:r w:rsidR="0050720A" w:rsidRPr="0050720A">
        <w:rPr>
          <w:spacing w:val="3"/>
          <w:sz w:val="24"/>
          <w:szCs w:val="24"/>
        </w:rPr>
        <w:t>,2</w:t>
      </w:r>
      <w:proofErr w:type="gramEnd"/>
      <w:r w:rsidR="0050720A" w:rsidRPr="0050720A">
        <w:rPr>
          <w:spacing w:val="3"/>
          <w:sz w:val="24"/>
          <w:szCs w:val="24"/>
        </w:rPr>
        <w:t>);</w:t>
      </w:r>
    </w:p>
    <w:p w:rsidR="0050720A" w:rsidRDefault="0050720A" w:rsidP="0050720A">
      <w:pPr>
        <w:pStyle w:val="HTMLPreformatted"/>
        <w:spacing w:before="300" w:after="300"/>
        <w:textAlignment w:val="baseline"/>
        <w:rPr>
          <w:spacing w:val="3"/>
          <w:sz w:val="24"/>
          <w:szCs w:val="24"/>
        </w:rPr>
      </w:pPr>
    </w:p>
    <w:p w:rsidR="0050720A" w:rsidRDefault="0050720A" w:rsidP="0050720A">
      <w:pPr>
        <w:pStyle w:val="HTMLPreformatted"/>
        <w:spacing w:before="300" w:after="300"/>
        <w:textAlignment w:val="baseline"/>
        <w:rPr>
          <w:spacing w:val="3"/>
          <w:sz w:val="24"/>
          <w:szCs w:val="24"/>
        </w:rPr>
      </w:pPr>
    </w:p>
    <w:p w:rsidR="0050720A" w:rsidRDefault="0050720A" w:rsidP="0050720A">
      <w:pPr>
        <w:pStyle w:val="HTMLPreformatted"/>
        <w:spacing w:before="300" w:after="300"/>
        <w:textAlignment w:val="baseline"/>
        <w:rPr>
          <w:spacing w:val="3"/>
          <w:sz w:val="24"/>
          <w:szCs w:val="24"/>
        </w:rPr>
      </w:pPr>
    </w:p>
    <w:p w:rsidR="0050720A" w:rsidRDefault="0050720A" w:rsidP="0050720A">
      <w:pPr>
        <w:pStyle w:val="HTMLPreformatted"/>
        <w:spacing w:before="300" w:after="300"/>
        <w:textAlignment w:val="baseline"/>
        <w:rPr>
          <w:spacing w:val="3"/>
          <w:sz w:val="24"/>
          <w:szCs w:val="24"/>
        </w:rPr>
      </w:pPr>
    </w:p>
    <w:p w:rsidR="0050720A" w:rsidRDefault="0050720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7379A" w:rsidRDefault="00F7379A" w:rsidP="0050720A">
      <w:pPr>
        <w:pStyle w:val="HTMLPreformatted"/>
        <w:spacing w:before="300" w:after="300"/>
        <w:textAlignment w:val="baseline"/>
        <w:rPr>
          <w:spacing w:val="3"/>
          <w:sz w:val="24"/>
          <w:szCs w:val="24"/>
        </w:rPr>
      </w:pPr>
    </w:p>
    <w:p w:rsidR="00F04AE3" w:rsidRPr="00563E3F" w:rsidRDefault="00F04AE3" w:rsidP="00F04AE3">
      <w:pPr>
        <w:spacing w:after="0"/>
        <w:rPr>
          <w:rFonts w:ascii="Times New Roman" w:hAnsi="Times New Roman"/>
          <w:sz w:val="24"/>
          <w:szCs w:val="24"/>
        </w:rPr>
      </w:pPr>
      <w:r w:rsidRPr="00C77B8A">
        <w:rPr>
          <w:rFonts w:ascii="Times New Roman" w:hAnsi="Times New Roman"/>
          <w:b/>
          <w:sz w:val="24"/>
          <w:szCs w:val="24"/>
        </w:rPr>
        <w:lastRenderedPageBreak/>
        <w:t>SQL&gt; select *from actor;</w:t>
      </w:r>
      <w:r>
        <w:rPr>
          <w:rFonts w:ascii="Times New Roman" w:hAnsi="Times New Roman"/>
          <w:b/>
          <w:sz w:val="24"/>
          <w:szCs w:val="24"/>
        </w:rPr>
        <w:t xml:space="preserve">                                                 </w:t>
      </w:r>
      <w:r w:rsidRPr="00C77B8A">
        <w:rPr>
          <w:rFonts w:ascii="Times New Roman" w:hAnsi="Times New Roman"/>
          <w:b/>
          <w:sz w:val="24"/>
          <w:szCs w:val="24"/>
        </w:rPr>
        <w:t>SQL&gt; select *from director;</w:t>
      </w:r>
    </w:p>
    <w:p w:rsidR="00F04AE3" w:rsidRPr="00C77B8A" w:rsidRDefault="00F04AE3" w:rsidP="00F04AE3">
      <w:pPr>
        <w:spacing w:after="0" w:line="240" w:lineRule="auto"/>
        <w:rPr>
          <w:rFonts w:ascii="Times New Roman" w:hAnsi="Times New Roman"/>
          <w:b/>
          <w:sz w:val="24"/>
          <w:szCs w:val="24"/>
        </w:rPr>
      </w:pPr>
    </w:p>
    <w:tbl>
      <w:tblPr>
        <w:tblStyle w:val="TableGrid"/>
        <w:tblpPr w:leftFromText="180" w:rightFromText="180" w:vertAnchor="text" w:horzAnchor="margin" w:tblpXSpec="right" w:tblpY="162"/>
        <w:tblW w:w="0" w:type="auto"/>
        <w:tblLook w:val="04A0" w:firstRow="1" w:lastRow="0" w:firstColumn="1" w:lastColumn="0" w:noHBand="0" w:noVBand="1"/>
      </w:tblPr>
      <w:tblGrid>
        <w:gridCol w:w="1278"/>
        <w:gridCol w:w="1980"/>
        <w:gridCol w:w="1710"/>
      </w:tblGrid>
      <w:tr w:rsidR="00F04AE3" w:rsidTr="00F04AE3">
        <w:tc>
          <w:tcPr>
            <w:tcW w:w="1278" w:type="dxa"/>
          </w:tcPr>
          <w:p w:rsidR="00F04AE3" w:rsidRPr="00446D89" w:rsidRDefault="00F04AE3" w:rsidP="00F04AE3">
            <w:r w:rsidRPr="00446D89">
              <w:rPr>
                <w:rFonts w:ascii="Times New Roman" w:hAnsi="Times New Roman"/>
                <w:b/>
                <w:sz w:val="24"/>
                <w:szCs w:val="24"/>
              </w:rPr>
              <w:t>DIR_ID</w:t>
            </w:r>
          </w:p>
        </w:tc>
        <w:tc>
          <w:tcPr>
            <w:tcW w:w="1980" w:type="dxa"/>
          </w:tcPr>
          <w:p w:rsidR="00F04AE3" w:rsidRPr="00446D89" w:rsidRDefault="00F04AE3" w:rsidP="00F04AE3">
            <w:r w:rsidRPr="00446D89">
              <w:rPr>
                <w:rFonts w:ascii="Times New Roman" w:hAnsi="Times New Roman"/>
                <w:b/>
                <w:sz w:val="24"/>
                <w:szCs w:val="24"/>
              </w:rPr>
              <w:t>DIR_NAME</w:t>
            </w:r>
          </w:p>
        </w:tc>
        <w:tc>
          <w:tcPr>
            <w:tcW w:w="1710" w:type="dxa"/>
          </w:tcPr>
          <w:p w:rsidR="00F04AE3" w:rsidRPr="00446D89" w:rsidRDefault="00F04AE3" w:rsidP="00F04AE3">
            <w:r w:rsidRPr="00446D89">
              <w:rPr>
                <w:rFonts w:ascii="Times New Roman" w:hAnsi="Times New Roman"/>
                <w:b/>
                <w:sz w:val="24"/>
                <w:szCs w:val="24"/>
              </w:rPr>
              <w:t>DIR_PHONE</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d1  </w:t>
            </w:r>
          </w:p>
        </w:tc>
        <w:tc>
          <w:tcPr>
            <w:tcW w:w="1980" w:type="dxa"/>
          </w:tcPr>
          <w:p w:rsidR="00F04AE3" w:rsidRPr="00B64053" w:rsidRDefault="00F04AE3" w:rsidP="00F04AE3">
            <w:r>
              <w:rPr>
                <w:rFonts w:ascii="Times New Roman" w:hAnsi="Times New Roman"/>
                <w:sz w:val="24"/>
                <w:szCs w:val="24"/>
              </w:rPr>
              <w:t>Hitchcock</w:t>
            </w:r>
          </w:p>
        </w:tc>
        <w:tc>
          <w:tcPr>
            <w:tcW w:w="1710" w:type="dxa"/>
          </w:tcPr>
          <w:p w:rsidR="00F04AE3" w:rsidRPr="00B64053" w:rsidRDefault="00F04AE3" w:rsidP="00F04AE3">
            <w:r w:rsidRPr="00B64053">
              <w:rPr>
                <w:rFonts w:ascii="Times New Roman" w:hAnsi="Times New Roman"/>
                <w:sz w:val="24"/>
                <w:szCs w:val="24"/>
              </w:rPr>
              <w:t>9845612345</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d2 </w:t>
            </w:r>
          </w:p>
        </w:tc>
        <w:tc>
          <w:tcPr>
            <w:tcW w:w="1980" w:type="dxa"/>
          </w:tcPr>
          <w:p w:rsidR="00F04AE3" w:rsidRPr="00B64053" w:rsidRDefault="00F04AE3" w:rsidP="00F04AE3">
            <w:proofErr w:type="spellStart"/>
            <w:r w:rsidRPr="00B64053">
              <w:rPr>
                <w:rFonts w:ascii="Times New Roman" w:hAnsi="Times New Roman"/>
                <w:sz w:val="24"/>
                <w:szCs w:val="24"/>
              </w:rPr>
              <w:t>steven</w:t>
            </w:r>
            <w:proofErr w:type="spellEnd"/>
            <w:r w:rsidRPr="00B64053">
              <w:rPr>
                <w:rFonts w:ascii="Times New Roman" w:hAnsi="Times New Roman"/>
                <w:sz w:val="24"/>
                <w:szCs w:val="24"/>
              </w:rPr>
              <w:t xml:space="preserve"> </w:t>
            </w:r>
            <w:proofErr w:type="spellStart"/>
            <w:r w:rsidRPr="00B64053">
              <w:rPr>
                <w:rFonts w:ascii="Times New Roman" w:hAnsi="Times New Roman"/>
                <w:sz w:val="24"/>
                <w:szCs w:val="24"/>
              </w:rPr>
              <w:t>spielberg</w:t>
            </w:r>
            <w:proofErr w:type="spellEnd"/>
            <w:r w:rsidRPr="00B64053">
              <w:rPr>
                <w:rFonts w:ascii="Times New Roman" w:hAnsi="Times New Roman"/>
                <w:sz w:val="24"/>
                <w:szCs w:val="24"/>
              </w:rPr>
              <w:t xml:space="preserve">    </w:t>
            </w:r>
          </w:p>
        </w:tc>
        <w:tc>
          <w:tcPr>
            <w:tcW w:w="1710" w:type="dxa"/>
          </w:tcPr>
          <w:p w:rsidR="00F04AE3" w:rsidRPr="00B64053" w:rsidRDefault="00F04AE3" w:rsidP="00F04AE3">
            <w:r w:rsidRPr="00B64053">
              <w:rPr>
                <w:rFonts w:ascii="Times New Roman" w:hAnsi="Times New Roman"/>
                <w:sz w:val="24"/>
                <w:szCs w:val="24"/>
              </w:rPr>
              <w:t xml:space="preserve"> 9845612346</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d3 </w:t>
            </w:r>
          </w:p>
        </w:tc>
        <w:tc>
          <w:tcPr>
            <w:tcW w:w="1980" w:type="dxa"/>
          </w:tcPr>
          <w:p w:rsidR="00F04AE3" w:rsidRPr="00B64053" w:rsidRDefault="00F04AE3" w:rsidP="00F04AE3">
            <w:proofErr w:type="spellStart"/>
            <w:r w:rsidRPr="00B64053">
              <w:rPr>
                <w:rFonts w:ascii="Times New Roman" w:hAnsi="Times New Roman"/>
                <w:sz w:val="24"/>
                <w:szCs w:val="24"/>
              </w:rPr>
              <w:t>karan</w:t>
            </w:r>
            <w:proofErr w:type="spellEnd"/>
            <w:r w:rsidRPr="00B64053">
              <w:rPr>
                <w:rFonts w:ascii="Times New Roman" w:hAnsi="Times New Roman"/>
                <w:sz w:val="24"/>
                <w:szCs w:val="24"/>
              </w:rPr>
              <w:t xml:space="preserve"> </w:t>
            </w:r>
          </w:p>
        </w:tc>
        <w:tc>
          <w:tcPr>
            <w:tcW w:w="1710" w:type="dxa"/>
          </w:tcPr>
          <w:p w:rsidR="00F04AE3" w:rsidRPr="00B64053" w:rsidRDefault="00F04AE3" w:rsidP="00F04AE3">
            <w:r w:rsidRPr="00B64053">
              <w:rPr>
                <w:rFonts w:ascii="Times New Roman" w:hAnsi="Times New Roman"/>
                <w:sz w:val="24"/>
                <w:szCs w:val="24"/>
              </w:rPr>
              <w:t>9845612347</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d4 </w:t>
            </w:r>
          </w:p>
        </w:tc>
        <w:tc>
          <w:tcPr>
            <w:tcW w:w="1980" w:type="dxa"/>
          </w:tcPr>
          <w:p w:rsidR="00F04AE3" w:rsidRPr="00B64053" w:rsidRDefault="00F04AE3" w:rsidP="00F04AE3">
            <w:proofErr w:type="spellStart"/>
            <w:r w:rsidRPr="00B64053">
              <w:rPr>
                <w:rFonts w:ascii="Times New Roman" w:hAnsi="Times New Roman"/>
                <w:sz w:val="24"/>
                <w:szCs w:val="24"/>
              </w:rPr>
              <w:t>ramgopal</w:t>
            </w:r>
            <w:proofErr w:type="spellEnd"/>
            <w:r w:rsidRPr="00B64053">
              <w:rPr>
                <w:rFonts w:ascii="Times New Roman" w:hAnsi="Times New Roman"/>
                <w:sz w:val="24"/>
                <w:szCs w:val="24"/>
              </w:rPr>
              <w:t xml:space="preserve"> </w:t>
            </w:r>
          </w:p>
        </w:tc>
        <w:tc>
          <w:tcPr>
            <w:tcW w:w="1710" w:type="dxa"/>
          </w:tcPr>
          <w:p w:rsidR="00F04AE3" w:rsidRPr="00B64053" w:rsidRDefault="00F04AE3" w:rsidP="00F04AE3">
            <w:pPr>
              <w:rPr>
                <w:rFonts w:ascii="Times New Roman" w:hAnsi="Times New Roman"/>
                <w:sz w:val="24"/>
                <w:szCs w:val="24"/>
              </w:rPr>
            </w:pPr>
            <w:r w:rsidRPr="00B64053">
              <w:rPr>
                <w:rFonts w:ascii="Times New Roman" w:hAnsi="Times New Roman"/>
                <w:sz w:val="24"/>
                <w:szCs w:val="24"/>
              </w:rPr>
              <w:t>9845612348</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d5 </w:t>
            </w:r>
          </w:p>
        </w:tc>
        <w:tc>
          <w:tcPr>
            <w:tcW w:w="1980" w:type="dxa"/>
          </w:tcPr>
          <w:p w:rsidR="00F04AE3" w:rsidRPr="00B64053" w:rsidRDefault="00F04AE3" w:rsidP="00F04AE3">
            <w:proofErr w:type="spellStart"/>
            <w:r w:rsidRPr="00B64053">
              <w:rPr>
                <w:rFonts w:ascii="Times New Roman" w:hAnsi="Times New Roman"/>
                <w:sz w:val="24"/>
                <w:szCs w:val="24"/>
              </w:rPr>
              <w:t>anurag</w:t>
            </w:r>
            <w:proofErr w:type="spellEnd"/>
            <w:r w:rsidRPr="00B64053">
              <w:rPr>
                <w:rFonts w:ascii="Times New Roman" w:hAnsi="Times New Roman"/>
                <w:sz w:val="24"/>
                <w:szCs w:val="24"/>
              </w:rPr>
              <w:t xml:space="preserve">  </w:t>
            </w:r>
          </w:p>
        </w:tc>
        <w:tc>
          <w:tcPr>
            <w:tcW w:w="1710" w:type="dxa"/>
          </w:tcPr>
          <w:p w:rsidR="00F04AE3" w:rsidRPr="00B64053" w:rsidRDefault="00F04AE3" w:rsidP="00F04AE3">
            <w:r w:rsidRPr="00B64053">
              <w:rPr>
                <w:rFonts w:ascii="Times New Roman" w:hAnsi="Times New Roman"/>
                <w:sz w:val="24"/>
                <w:szCs w:val="24"/>
              </w:rPr>
              <w:t>9845612349</w:t>
            </w:r>
          </w:p>
        </w:tc>
      </w:tr>
    </w:tbl>
    <w:tbl>
      <w:tblPr>
        <w:tblStyle w:val="TableGrid"/>
        <w:tblpPr w:leftFromText="180" w:rightFromText="180" w:vertAnchor="text" w:horzAnchor="page" w:tblpX="223" w:tblpY="42"/>
        <w:tblW w:w="0" w:type="auto"/>
        <w:tblLook w:val="04A0" w:firstRow="1" w:lastRow="0" w:firstColumn="1" w:lastColumn="0" w:noHBand="0" w:noVBand="1"/>
      </w:tblPr>
      <w:tblGrid>
        <w:gridCol w:w="1278"/>
        <w:gridCol w:w="1710"/>
        <w:gridCol w:w="1890"/>
      </w:tblGrid>
      <w:tr w:rsidR="00F04AE3" w:rsidTr="00F04AE3">
        <w:tc>
          <w:tcPr>
            <w:tcW w:w="1278" w:type="dxa"/>
          </w:tcPr>
          <w:p w:rsidR="00F04AE3" w:rsidRPr="00282AA7" w:rsidRDefault="00F04AE3" w:rsidP="00F04AE3">
            <w:r w:rsidRPr="00282AA7">
              <w:rPr>
                <w:rFonts w:ascii="Times New Roman" w:hAnsi="Times New Roman"/>
                <w:b/>
                <w:sz w:val="24"/>
                <w:szCs w:val="24"/>
              </w:rPr>
              <w:t xml:space="preserve">ACT_ ID </w:t>
            </w:r>
          </w:p>
        </w:tc>
        <w:tc>
          <w:tcPr>
            <w:tcW w:w="1710" w:type="dxa"/>
          </w:tcPr>
          <w:p w:rsidR="00F04AE3" w:rsidRPr="00282AA7" w:rsidRDefault="00F04AE3" w:rsidP="00F04AE3">
            <w:r w:rsidRPr="00282AA7">
              <w:rPr>
                <w:rFonts w:ascii="Times New Roman" w:hAnsi="Times New Roman"/>
                <w:b/>
                <w:sz w:val="24"/>
                <w:szCs w:val="24"/>
              </w:rPr>
              <w:t xml:space="preserve">ACT_NAME             </w:t>
            </w:r>
          </w:p>
        </w:tc>
        <w:tc>
          <w:tcPr>
            <w:tcW w:w="1890" w:type="dxa"/>
          </w:tcPr>
          <w:p w:rsidR="00F04AE3" w:rsidRPr="00282AA7" w:rsidRDefault="00F04AE3" w:rsidP="00F04AE3">
            <w:r w:rsidRPr="00282AA7">
              <w:rPr>
                <w:rFonts w:ascii="Times New Roman" w:hAnsi="Times New Roman"/>
                <w:b/>
                <w:sz w:val="24"/>
                <w:szCs w:val="24"/>
              </w:rPr>
              <w:t>ACT_GENDER</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a1 </w:t>
            </w:r>
          </w:p>
        </w:tc>
        <w:tc>
          <w:tcPr>
            <w:tcW w:w="1710" w:type="dxa"/>
          </w:tcPr>
          <w:p w:rsidR="00F04AE3" w:rsidRPr="00B64053" w:rsidRDefault="00F04AE3" w:rsidP="00F04AE3">
            <w:proofErr w:type="spellStart"/>
            <w:r w:rsidRPr="00B64053">
              <w:rPr>
                <w:rFonts w:ascii="Times New Roman" w:hAnsi="Times New Roman"/>
                <w:sz w:val="24"/>
                <w:szCs w:val="24"/>
              </w:rPr>
              <w:t>Sharuk</w:t>
            </w:r>
            <w:proofErr w:type="spellEnd"/>
          </w:p>
        </w:tc>
        <w:tc>
          <w:tcPr>
            <w:tcW w:w="1890" w:type="dxa"/>
          </w:tcPr>
          <w:p w:rsidR="00F04AE3" w:rsidRPr="00B64053" w:rsidRDefault="00F04AE3" w:rsidP="00F04AE3">
            <w:pPr>
              <w:rPr>
                <w:rFonts w:ascii="Times New Roman" w:hAnsi="Times New Roman"/>
                <w:sz w:val="24"/>
                <w:szCs w:val="24"/>
              </w:rPr>
            </w:pPr>
            <w:r w:rsidRPr="00B64053">
              <w:rPr>
                <w:rFonts w:ascii="Times New Roman" w:hAnsi="Times New Roman"/>
                <w:sz w:val="24"/>
                <w:szCs w:val="24"/>
              </w:rPr>
              <w:t>male</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a2  </w:t>
            </w:r>
          </w:p>
        </w:tc>
        <w:tc>
          <w:tcPr>
            <w:tcW w:w="1710" w:type="dxa"/>
          </w:tcPr>
          <w:p w:rsidR="00F04AE3" w:rsidRPr="00B64053" w:rsidRDefault="00F04AE3" w:rsidP="00F04AE3">
            <w:proofErr w:type="spellStart"/>
            <w:r w:rsidRPr="00B64053">
              <w:rPr>
                <w:rFonts w:ascii="Times New Roman" w:hAnsi="Times New Roman"/>
                <w:sz w:val="24"/>
                <w:szCs w:val="24"/>
              </w:rPr>
              <w:t>amir</w:t>
            </w:r>
            <w:proofErr w:type="spellEnd"/>
            <w:r w:rsidRPr="00B64053">
              <w:rPr>
                <w:rFonts w:ascii="Times New Roman" w:hAnsi="Times New Roman"/>
                <w:sz w:val="24"/>
                <w:szCs w:val="24"/>
              </w:rPr>
              <w:t xml:space="preserve">  </w:t>
            </w:r>
          </w:p>
        </w:tc>
        <w:tc>
          <w:tcPr>
            <w:tcW w:w="1890" w:type="dxa"/>
          </w:tcPr>
          <w:p w:rsidR="00F04AE3" w:rsidRPr="00B64053" w:rsidRDefault="00F04AE3" w:rsidP="00F04AE3">
            <w:r w:rsidRPr="00B64053">
              <w:rPr>
                <w:rFonts w:ascii="Times New Roman" w:hAnsi="Times New Roman"/>
                <w:sz w:val="24"/>
                <w:szCs w:val="24"/>
              </w:rPr>
              <w:t>male</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a3 </w:t>
            </w:r>
          </w:p>
        </w:tc>
        <w:tc>
          <w:tcPr>
            <w:tcW w:w="1710" w:type="dxa"/>
          </w:tcPr>
          <w:p w:rsidR="00F04AE3" w:rsidRPr="00B64053" w:rsidRDefault="00F04AE3" w:rsidP="00F04AE3">
            <w:r w:rsidRPr="00B64053">
              <w:rPr>
                <w:rFonts w:ascii="Times New Roman" w:hAnsi="Times New Roman"/>
                <w:sz w:val="24"/>
                <w:szCs w:val="24"/>
              </w:rPr>
              <w:t>Salman</w:t>
            </w:r>
          </w:p>
        </w:tc>
        <w:tc>
          <w:tcPr>
            <w:tcW w:w="1890" w:type="dxa"/>
          </w:tcPr>
          <w:p w:rsidR="00F04AE3" w:rsidRPr="00B64053" w:rsidRDefault="00F04AE3" w:rsidP="00F04AE3">
            <w:r w:rsidRPr="00B64053">
              <w:rPr>
                <w:rFonts w:ascii="Times New Roman" w:hAnsi="Times New Roman"/>
                <w:sz w:val="24"/>
                <w:szCs w:val="24"/>
              </w:rPr>
              <w:t>male</w:t>
            </w:r>
          </w:p>
        </w:tc>
      </w:tr>
      <w:tr w:rsidR="00F04AE3" w:rsidTr="00F04AE3">
        <w:tc>
          <w:tcPr>
            <w:tcW w:w="1278" w:type="dxa"/>
          </w:tcPr>
          <w:p w:rsidR="00F04AE3" w:rsidRPr="00B64053" w:rsidRDefault="00F04AE3" w:rsidP="00F04AE3">
            <w:r w:rsidRPr="00B64053">
              <w:rPr>
                <w:rFonts w:ascii="Times New Roman" w:hAnsi="Times New Roman"/>
                <w:sz w:val="24"/>
                <w:szCs w:val="24"/>
              </w:rPr>
              <w:t>a4</w:t>
            </w:r>
          </w:p>
        </w:tc>
        <w:tc>
          <w:tcPr>
            <w:tcW w:w="1710" w:type="dxa"/>
          </w:tcPr>
          <w:p w:rsidR="00F04AE3" w:rsidRPr="00B64053" w:rsidRDefault="00F04AE3" w:rsidP="00F04AE3">
            <w:proofErr w:type="spellStart"/>
            <w:r w:rsidRPr="00B64053">
              <w:rPr>
                <w:rFonts w:ascii="Times New Roman" w:hAnsi="Times New Roman"/>
                <w:sz w:val="24"/>
                <w:szCs w:val="24"/>
              </w:rPr>
              <w:t>Madhuri</w:t>
            </w:r>
            <w:proofErr w:type="spellEnd"/>
          </w:p>
        </w:tc>
        <w:tc>
          <w:tcPr>
            <w:tcW w:w="1890" w:type="dxa"/>
          </w:tcPr>
          <w:p w:rsidR="00F04AE3" w:rsidRPr="00B64053" w:rsidRDefault="00F04AE3" w:rsidP="00F04AE3">
            <w:r w:rsidRPr="00B64053">
              <w:rPr>
                <w:rFonts w:ascii="Times New Roman" w:hAnsi="Times New Roman"/>
                <w:sz w:val="24"/>
                <w:szCs w:val="24"/>
              </w:rPr>
              <w:t>female</w:t>
            </w:r>
          </w:p>
        </w:tc>
      </w:tr>
      <w:tr w:rsidR="00F04AE3" w:rsidTr="00F04AE3">
        <w:tc>
          <w:tcPr>
            <w:tcW w:w="1278" w:type="dxa"/>
          </w:tcPr>
          <w:p w:rsidR="00F04AE3" w:rsidRPr="00B64053" w:rsidRDefault="00F04AE3" w:rsidP="00F04AE3">
            <w:r w:rsidRPr="00B64053">
              <w:rPr>
                <w:rFonts w:ascii="Times New Roman" w:hAnsi="Times New Roman"/>
                <w:sz w:val="24"/>
                <w:szCs w:val="24"/>
              </w:rPr>
              <w:t xml:space="preserve">a5 </w:t>
            </w:r>
          </w:p>
        </w:tc>
        <w:tc>
          <w:tcPr>
            <w:tcW w:w="1710" w:type="dxa"/>
          </w:tcPr>
          <w:p w:rsidR="00F04AE3" w:rsidRPr="00B64053" w:rsidRDefault="00F04AE3" w:rsidP="00F04AE3">
            <w:proofErr w:type="spellStart"/>
            <w:r w:rsidRPr="00B64053">
              <w:rPr>
                <w:rFonts w:ascii="Times New Roman" w:hAnsi="Times New Roman"/>
                <w:sz w:val="24"/>
                <w:szCs w:val="24"/>
              </w:rPr>
              <w:t>Priyanka</w:t>
            </w:r>
            <w:proofErr w:type="spellEnd"/>
          </w:p>
        </w:tc>
        <w:tc>
          <w:tcPr>
            <w:tcW w:w="1890" w:type="dxa"/>
          </w:tcPr>
          <w:p w:rsidR="00F04AE3" w:rsidRPr="00B64053" w:rsidRDefault="00F04AE3" w:rsidP="00F04AE3">
            <w:r w:rsidRPr="00B64053">
              <w:rPr>
                <w:rFonts w:ascii="Times New Roman" w:hAnsi="Times New Roman"/>
                <w:sz w:val="24"/>
                <w:szCs w:val="24"/>
              </w:rPr>
              <w:t>female</w:t>
            </w:r>
          </w:p>
        </w:tc>
      </w:tr>
      <w:tr w:rsidR="00F04AE3" w:rsidTr="00F04AE3">
        <w:tc>
          <w:tcPr>
            <w:tcW w:w="1278" w:type="dxa"/>
          </w:tcPr>
          <w:p w:rsidR="00F04AE3" w:rsidRPr="00B64053" w:rsidRDefault="00F04AE3" w:rsidP="00F04AE3">
            <w:r w:rsidRPr="00B64053">
              <w:rPr>
                <w:rFonts w:ascii="Times New Roman" w:hAnsi="Times New Roman"/>
                <w:sz w:val="24"/>
                <w:szCs w:val="24"/>
              </w:rPr>
              <w:t>a6</w:t>
            </w:r>
          </w:p>
        </w:tc>
        <w:tc>
          <w:tcPr>
            <w:tcW w:w="1710" w:type="dxa"/>
          </w:tcPr>
          <w:p w:rsidR="00F04AE3" w:rsidRPr="00B64053" w:rsidRDefault="00F04AE3" w:rsidP="00F04AE3">
            <w:proofErr w:type="spellStart"/>
            <w:r w:rsidRPr="00B64053">
              <w:rPr>
                <w:rFonts w:ascii="Times New Roman" w:hAnsi="Times New Roman"/>
                <w:sz w:val="24"/>
                <w:szCs w:val="24"/>
              </w:rPr>
              <w:t>Nasir</w:t>
            </w:r>
            <w:proofErr w:type="spellEnd"/>
          </w:p>
        </w:tc>
        <w:tc>
          <w:tcPr>
            <w:tcW w:w="1890" w:type="dxa"/>
          </w:tcPr>
          <w:p w:rsidR="00F04AE3" w:rsidRPr="00B64053" w:rsidRDefault="00F04AE3" w:rsidP="00F04AE3">
            <w:r w:rsidRPr="00B64053">
              <w:rPr>
                <w:rFonts w:ascii="Times New Roman" w:hAnsi="Times New Roman"/>
                <w:sz w:val="24"/>
                <w:szCs w:val="24"/>
              </w:rPr>
              <w:t>male</w:t>
            </w:r>
          </w:p>
        </w:tc>
      </w:tr>
    </w:tbl>
    <w:p w:rsidR="00F04AE3" w:rsidRDefault="00F04AE3" w:rsidP="00F04AE3">
      <w:pPr>
        <w:spacing w:after="0"/>
        <w:rPr>
          <w:rFonts w:ascii="Times New Roman" w:hAnsi="Times New Roman"/>
          <w:b/>
          <w:sz w:val="24"/>
          <w:szCs w:val="24"/>
          <w:u w:val="single"/>
        </w:rPr>
      </w:pPr>
    </w:p>
    <w:p w:rsidR="00F04AE3" w:rsidRDefault="00F04AE3" w:rsidP="00F04AE3">
      <w:pPr>
        <w:spacing w:after="0" w:line="240" w:lineRule="auto"/>
        <w:rPr>
          <w:rFonts w:ascii="Times New Roman" w:hAnsi="Times New Roman"/>
          <w:b/>
          <w:sz w:val="28"/>
          <w:szCs w:val="24"/>
          <w:u w:val="single"/>
        </w:rPr>
      </w:pPr>
    </w:p>
    <w:p w:rsidR="00F04AE3" w:rsidRDefault="00F04AE3" w:rsidP="00F04AE3">
      <w:pPr>
        <w:spacing w:after="0" w:line="240" w:lineRule="auto"/>
        <w:rPr>
          <w:rFonts w:ascii="Times New Roman" w:hAnsi="Times New Roman"/>
          <w:b/>
          <w:sz w:val="28"/>
          <w:szCs w:val="24"/>
          <w:u w:val="single"/>
        </w:rPr>
      </w:pPr>
    </w:p>
    <w:p w:rsidR="00F04AE3" w:rsidRDefault="00F04AE3" w:rsidP="00F04AE3">
      <w:pPr>
        <w:spacing w:after="0" w:line="240" w:lineRule="auto"/>
        <w:rPr>
          <w:rFonts w:ascii="Times New Roman" w:hAnsi="Times New Roman"/>
          <w:b/>
          <w:sz w:val="24"/>
          <w:szCs w:val="24"/>
        </w:rPr>
      </w:pPr>
    </w:p>
    <w:p w:rsidR="00F04AE3" w:rsidRPr="00C77B8A" w:rsidRDefault="00F04AE3" w:rsidP="00F04AE3">
      <w:pPr>
        <w:spacing w:after="0" w:line="240" w:lineRule="auto"/>
        <w:rPr>
          <w:rFonts w:ascii="Times New Roman" w:hAnsi="Times New Roman"/>
          <w:b/>
          <w:sz w:val="24"/>
          <w:szCs w:val="24"/>
        </w:rPr>
      </w:pPr>
      <w:r w:rsidRPr="00C77B8A">
        <w:rPr>
          <w:rFonts w:ascii="Times New Roman" w:hAnsi="Times New Roman"/>
          <w:b/>
          <w:sz w:val="24"/>
          <w:szCs w:val="24"/>
        </w:rPr>
        <w:t>SQL&gt; select *from movies;</w:t>
      </w:r>
    </w:p>
    <w:tbl>
      <w:tblPr>
        <w:tblStyle w:val="TableGrid"/>
        <w:tblpPr w:leftFromText="180" w:rightFromText="180" w:vertAnchor="text" w:horzAnchor="page" w:tblpX="418" w:tblpY="115"/>
        <w:tblW w:w="0" w:type="auto"/>
        <w:tblLook w:val="04A0" w:firstRow="1" w:lastRow="0" w:firstColumn="1" w:lastColumn="0" w:noHBand="0" w:noVBand="1"/>
      </w:tblPr>
      <w:tblGrid>
        <w:gridCol w:w="1278"/>
        <w:gridCol w:w="1710"/>
        <w:gridCol w:w="1620"/>
        <w:gridCol w:w="1620"/>
        <w:gridCol w:w="1080"/>
      </w:tblGrid>
      <w:tr w:rsidR="00F04AE3" w:rsidTr="00F04AE3">
        <w:tc>
          <w:tcPr>
            <w:tcW w:w="1278" w:type="dxa"/>
          </w:tcPr>
          <w:p w:rsidR="00F04AE3" w:rsidRPr="007E23C9" w:rsidRDefault="00F04AE3" w:rsidP="00F04AE3">
            <w:r w:rsidRPr="007E23C9">
              <w:rPr>
                <w:rFonts w:ascii="Times New Roman" w:hAnsi="Times New Roman"/>
                <w:b/>
                <w:sz w:val="24"/>
                <w:szCs w:val="24"/>
              </w:rPr>
              <w:t>MOV_ID</w:t>
            </w:r>
          </w:p>
        </w:tc>
        <w:tc>
          <w:tcPr>
            <w:tcW w:w="1710" w:type="dxa"/>
          </w:tcPr>
          <w:p w:rsidR="00F04AE3" w:rsidRPr="007E23C9" w:rsidRDefault="00F04AE3" w:rsidP="00F04AE3">
            <w:r w:rsidRPr="007E23C9">
              <w:rPr>
                <w:rFonts w:ascii="Times New Roman" w:hAnsi="Times New Roman"/>
                <w:b/>
                <w:sz w:val="24"/>
                <w:szCs w:val="24"/>
              </w:rPr>
              <w:t>MOV_TITLE</w:t>
            </w:r>
          </w:p>
        </w:tc>
        <w:tc>
          <w:tcPr>
            <w:tcW w:w="1620" w:type="dxa"/>
          </w:tcPr>
          <w:p w:rsidR="00F04AE3" w:rsidRPr="007E23C9" w:rsidRDefault="00F04AE3" w:rsidP="00F04AE3">
            <w:r w:rsidRPr="007E23C9">
              <w:rPr>
                <w:rFonts w:ascii="Times New Roman" w:hAnsi="Times New Roman"/>
                <w:b/>
                <w:sz w:val="24"/>
                <w:szCs w:val="24"/>
              </w:rPr>
              <w:t>MOV_YEAR</w:t>
            </w:r>
          </w:p>
        </w:tc>
        <w:tc>
          <w:tcPr>
            <w:tcW w:w="1620" w:type="dxa"/>
          </w:tcPr>
          <w:p w:rsidR="00F04AE3" w:rsidRPr="007E23C9" w:rsidRDefault="00F04AE3" w:rsidP="00F04AE3">
            <w:r w:rsidRPr="007E23C9">
              <w:rPr>
                <w:rFonts w:ascii="Times New Roman" w:hAnsi="Times New Roman"/>
                <w:b/>
                <w:sz w:val="24"/>
                <w:szCs w:val="24"/>
              </w:rPr>
              <w:t>MOV_LANG</w:t>
            </w:r>
          </w:p>
        </w:tc>
        <w:tc>
          <w:tcPr>
            <w:tcW w:w="1080" w:type="dxa"/>
          </w:tcPr>
          <w:p w:rsidR="00F04AE3" w:rsidRPr="007E23C9" w:rsidRDefault="00F04AE3" w:rsidP="00F04AE3">
            <w:proofErr w:type="spellStart"/>
            <w:r w:rsidRPr="007E23C9">
              <w:rPr>
                <w:rFonts w:ascii="Times New Roman" w:hAnsi="Times New Roman"/>
                <w:b/>
                <w:sz w:val="24"/>
                <w:szCs w:val="24"/>
              </w:rPr>
              <w:t>DIR_id</w:t>
            </w:r>
            <w:proofErr w:type="spellEnd"/>
            <w:r w:rsidRPr="007E23C9">
              <w:rPr>
                <w:rFonts w:ascii="Times New Roman" w:hAnsi="Times New Roman"/>
                <w:b/>
                <w:sz w:val="24"/>
                <w:szCs w:val="24"/>
              </w:rPr>
              <w:t xml:space="preserve"> </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m1 </w:t>
            </w:r>
          </w:p>
        </w:tc>
        <w:tc>
          <w:tcPr>
            <w:tcW w:w="1710" w:type="dxa"/>
          </w:tcPr>
          <w:p w:rsidR="00F04AE3" w:rsidRPr="00BF67FB" w:rsidRDefault="00F04AE3" w:rsidP="00F04AE3">
            <w:proofErr w:type="spellStart"/>
            <w:r w:rsidRPr="00BF67FB">
              <w:rPr>
                <w:rFonts w:ascii="Times New Roman" w:hAnsi="Times New Roman"/>
                <w:sz w:val="24"/>
                <w:szCs w:val="24"/>
              </w:rPr>
              <w:t>ddlj</w:t>
            </w:r>
            <w:proofErr w:type="spellEnd"/>
            <w:r w:rsidRPr="00BF67FB">
              <w:rPr>
                <w:rFonts w:ascii="Times New Roman" w:hAnsi="Times New Roman"/>
                <w:sz w:val="24"/>
                <w:szCs w:val="24"/>
              </w:rPr>
              <w:t xml:space="preserve"> </w:t>
            </w:r>
          </w:p>
        </w:tc>
        <w:tc>
          <w:tcPr>
            <w:tcW w:w="1620" w:type="dxa"/>
          </w:tcPr>
          <w:p w:rsidR="00F04AE3" w:rsidRPr="00BF67FB" w:rsidRDefault="00F04AE3" w:rsidP="00F04AE3">
            <w:r w:rsidRPr="00BF67FB">
              <w:rPr>
                <w:rFonts w:ascii="Times New Roman" w:hAnsi="Times New Roman"/>
                <w:sz w:val="24"/>
                <w:szCs w:val="24"/>
              </w:rPr>
              <w:t>1999</w:t>
            </w:r>
          </w:p>
        </w:tc>
        <w:tc>
          <w:tcPr>
            <w:tcW w:w="1620" w:type="dxa"/>
          </w:tcPr>
          <w:p w:rsidR="00F04AE3" w:rsidRPr="00BF67FB" w:rsidRDefault="00F04AE3" w:rsidP="00F04AE3">
            <w:pPr>
              <w:rPr>
                <w:rFonts w:ascii="Times New Roman" w:hAnsi="Times New Roman"/>
                <w:sz w:val="24"/>
                <w:szCs w:val="24"/>
              </w:rPr>
            </w:pPr>
            <w:proofErr w:type="spellStart"/>
            <w:r w:rsidRPr="00BF67FB">
              <w:rPr>
                <w:rFonts w:ascii="Times New Roman" w:hAnsi="Times New Roman"/>
                <w:sz w:val="24"/>
                <w:szCs w:val="24"/>
              </w:rPr>
              <w:t>hindi</w:t>
            </w:r>
            <w:proofErr w:type="spellEnd"/>
          </w:p>
        </w:tc>
        <w:tc>
          <w:tcPr>
            <w:tcW w:w="1080" w:type="dxa"/>
          </w:tcPr>
          <w:p w:rsidR="00F04AE3" w:rsidRPr="00BF67FB" w:rsidRDefault="00F04AE3" w:rsidP="00F04AE3">
            <w:pPr>
              <w:rPr>
                <w:rFonts w:ascii="Times New Roman" w:hAnsi="Times New Roman"/>
                <w:sz w:val="24"/>
                <w:szCs w:val="24"/>
              </w:rPr>
            </w:pPr>
            <w:r w:rsidRPr="00BF67FB">
              <w:rPr>
                <w:rFonts w:ascii="Times New Roman" w:hAnsi="Times New Roman"/>
                <w:sz w:val="24"/>
                <w:szCs w:val="24"/>
              </w:rPr>
              <w:t>d1</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m2 </w:t>
            </w:r>
          </w:p>
        </w:tc>
        <w:tc>
          <w:tcPr>
            <w:tcW w:w="1710" w:type="dxa"/>
          </w:tcPr>
          <w:p w:rsidR="00F04AE3" w:rsidRPr="00BF67FB" w:rsidRDefault="00F04AE3" w:rsidP="00F04AE3">
            <w:proofErr w:type="spellStart"/>
            <w:r w:rsidRPr="00BF67FB">
              <w:rPr>
                <w:rFonts w:ascii="Times New Roman" w:hAnsi="Times New Roman"/>
                <w:sz w:val="24"/>
                <w:szCs w:val="24"/>
              </w:rPr>
              <w:t>Bazigar</w:t>
            </w:r>
            <w:proofErr w:type="spellEnd"/>
          </w:p>
        </w:tc>
        <w:tc>
          <w:tcPr>
            <w:tcW w:w="1620" w:type="dxa"/>
          </w:tcPr>
          <w:p w:rsidR="00F04AE3" w:rsidRPr="00BF67FB" w:rsidRDefault="00F04AE3" w:rsidP="00F04AE3">
            <w:r w:rsidRPr="00BF67FB">
              <w:rPr>
                <w:rFonts w:ascii="Times New Roman" w:hAnsi="Times New Roman"/>
                <w:sz w:val="24"/>
                <w:szCs w:val="24"/>
              </w:rPr>
              <w:t>2002</w:t>
            </w:r>
          </w:p>
        </w:tc>
        <w:tc>
          <w:tcPr>
            <w:tcW w:w="1620" w:type="dxa"/>
          </w:tcPr>
          <w:p w:rsidR="00F04AE3" w:rsidRPr="00BF67FB" w:rsidRDefault="00F04AE3" w:rsidP="00F04AE3">
            <w:proofErr w:type="spellStart"/>
            <w:r w:rsidRPr="00BF67FB">
              <w:rPr>
                <w:rFonts w:ascii="Times New Roman" w:hAnsi="Times New Roman"/>
                <w:sz w:val="24"/>
                <w:szCs w:val="24"/>
              </w:rPr>
              <w:t>hindi</w:t>
            </w:r>
            <w:proofErr w:type="spellEnd"/>
          </w:p>
        </w:tc>
        <w:tc>
          <w:tcPr>
            <w:tcW w:w="1080" w:type="dxa"/>
          </w:tcPr>
          <w:p w:rsidR="00F04AE3" w:rsidRPr="00BF67FB" w:rsidRDefault="00F04AE3" w:rsidP="00F04AE3">
            <w:r w:rsidRPr="00BF67FB">
              <w:rPr>
                <w:rFonts w:ascii="Times New Roman" w:hAnsi="Times New Roman"/>
                <w:sz w:val="24"/>
                <w:szCs w:val="24"/>
              </w:rPr>
              <w:t>d2</w:t>
            </w:r>
          </w:p>
        </w:tc>
      </w:tr>
      <w:tr w:rsidR="00F04AE3" w:rsidTr="00F04AE3">
        <w:tc>
          <w:tcPr>
            <w:tcW w:w="1278" w:type="dxa"/>
          </w:tcPr>
          <w:p w:rsidR="00F04AE3" w:rsidRPr="00BF67FB" w:rsidRDefault="00F04AE3" w:rsidP="00F04AE3">
            <w:r w:rsidRPr="00BF67FB">
              <w:rPr>
                <w:rFonts w:ascii="Times New Roman" w:hAnsi="Times New Roman"/>
                <w:sz w:val="24"/>
                <w:szCs w:val="24"/>
              </w:rPr>
              <w:t>m3</w:t>
            </w:r>
          </w:p>
        </w:tc>
        <w:tc>
          <w:tcPr>
            <w:tcW w:w="1710" w:type="dxa"/>
          </w:tcPr>
          <w:p w:rsidR="00F04AE3" w:rsidRPr="00BF67FB" w:rsidRDefault="00F04AE3" w:rsidP="00F04AE3">
            <w:proofErr w:type="spellStart"/>
            <w:r w:rsidRPr="00BF67FB">
              <w:rPr>
                <w:rFonts w:ascii="Times New Roman" w:hAnsi="Times New Roman"/>
                <w:sz w:val="24"/>
                <w:szCs w:val="24"/>
              </w:rPr>
              <w:t>darr</w:t>
            </w:r>
            <w:proofErr w:type="spellEnd"/>
            <w:r w:rsidRPr="00BF67FB">
              <w:rPr>
                <w:rFonts w:ascii="Times New Roman" w:hAnsi="Times New Roman"/>
                <w:sz w:val="24"/>
                <w:szCs w:val="24"/>
              </w:rPr>
              <w:t xml:space="preserve"> </w:t>
            </w:r>
          </w:p>
        </w:tc>
        <w:tc>
          <w:tcPr>
            <w:tcW w:w="1620" w:type="dxa"/>
          </w:tcPr>
          <w:p w:rsidR="00F04AE3" w:rsidRPr="00BF67FB" w:rsidRDefault="00F04AE3" w:rsidP="00F04AE3">
            <w:r w:rsidRPr="00BF67FB">
              <w:rPr>
                <w:rFonts w:ascii="Times New Roman" w:hAnsi="Times New Roman"/>
                <w:sz w:val="24"/>
                <w:szCs w:val="24"/>
              </w:rPr>
              <w:t>2016</w:t>
            </w:r>
          </w:p>
        </w:tc>
        <w:tc>
          <w:tcPr>
            <w:tcW w:w="1620" w:type="dxa"/>
          </w:tcPr>
          <w:p w:rsidR="00F04AE3" w:rsidRPr="00BF67FB" w:rsidRDefault="00F04AE3" w:rsidP="00F04AE3">
            <w:proofErr w:type="spellStart"/>
            <w:r w:rsidRPr="00BF67FB">
              <w:rPr>
                <w:rFonts w:ascii="Times New Roman" w:hAnsi="Times New Roman"/>
                <w:sz w:val="24"/>
                <w:szCs w:val="24"/>
              </w:rPr>
              <w:t>hindi</w:t>
            </w:r>
            <w:proofErr w:type="spellEnd"/>
          </w:p>
        </w:tc>
        <w:tc>
          <w:tcPr>
            <w:tcW w:w="1080" w:type="dxa"/>
          </w:tcPr>
          <w:p w:rsidR="00F04AE3" w:rsidRPr="00BF67FB" w:rsidRDefault="00F04AE3" w:rsidP="00F04AE3">
            <w:r w:rsidRPr="00BF67FB">
              <w:rPr>
                <w:rFonts w:ascii="Times New Roman" w:hAnsi="Times New Roman"/>
                <w:sz w:val="24"/>
                <w:szCs w:val="24"/>
              </w:rPr>
              <w:t>d1</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m4 </w:t>
            </w:r>
          </w:p>
        </w:tc>
        <w:tc>
          <w:tcPr>
            <w:tcW w:w="1710" w:type="dxa"/>
          </w:tcPr>
          <w:p w:rsidR="00F04AE3" w:rsidRPr="00BF67FB" w:rsidRDefault="00F04AE3" w:rsidP="00F04AE3">
            <w:proofErr w:type="spellStart"/>
            <w:r w:rsidRPr="00BF67FB">
              <w:rPr>
                <w:rFonts w:ascii="Times New Roman" w:hAnsi="Times New Roman"/>
                <w:sz w:val="24"/>
                <w:szCs w:val="24"/>
              </w:rPr>
              <w:t>Dil</w:t>
            </w:r>
            <w:proofErr w:type="spellEnd"/>
          </w:p>
        </w:tc>
        <w:tc>
          <w:tcPr>
            <w:tcW w:w="1620" w:type="dxa"/>
          </w:tcPr>
          <w:p w:rsidR="00F04AE3" w:rsidRPr="00BF67FB" w:rsidRDefault="00F04AE3" w:rsidP="00F04AE3">
            <w:r w:rsidRPr="00BF67FB">
              <w:rPr>
                <w:rFonts w:ascii="Times New Roman" w:hAnsi="Times New Roman"/>
                <w:sz w:val="24"/>
                <w:szCs w:val="24"/>
              </w:rPr>
              <w:t>1990</w:t>
            </w:r>
          </w:p>
        </w:tc>
        <w:tc>
          <w:tcPr>
            <w:tcW w:w="1620" w:type="dxa"/>
          </w:tcPr>
          <w:p w:rsidR="00F04AE3" w:rsidRPr="00BF67FB" w:rsidRDefault="00F04AE3" w:rsidP="00F04AE3">
            <w:proofErr w:type="spellStart"/>
            <w:r w:rsidRPr="00BF67FB">
              <w:rPr>
                <w:rFonts w:ascii="Times New Roman" w:hAnsi="Times New Roman"/>
                <w:sz w:val="24"/>
                <w:szCs w:val="24"/>
              </w:rPr>
              <w:t>hindi</w:t>
            </w:r>
            <w:proofErr w:type="spellEnd"/>
          </w:p>
        </w:tc>
        <w:tc>
          <w:tcPr>
            <w:tcW w:w="1080" w:type="dxa"/>
          </w:tcPr>
          <w:p w:rsidR="00F04AE3" w:rsidRPr="00BF67FB" w:rsidRDefault="00F04AE3" w:rsidP="00F04AE3">
            <w:r w:rsidRPr="00BF67FB">
              <w:rPr>
                <w:rFonts w:ascii="Times New Roman" w:hAnsi="Times New Roman"/>
                <w:sz w:val="24"/>
                <w:szCs w:val="24"/>
              </w:rPr>
              <w:t>d2</w:t>
            </w:r>
          </w:p>
        </w:tc>
      </w:tr>
      <w:tr w:rsidR="00F04AE3" w:rsidTr="00F04AE3">
        <w:tc>
          <w:tcPr>
            <w:tcW w:w="1278" w:type="dxa"/>
          </w:tcPr>
          <w:p w:rsidR="00F04AE3" w:rsidRPr="00BF67FB" w:rsidRDefault="00F04AE3" w:rsidP="00F04AE3">
            <w:r w:rsidRPr="00BF67FB">
              <w:rPr>
                <w:rFonts w:ascii="Times New Roman" w:hAnsi="Times New Roman"/>
                <w:sz w:val="24"/>
                <w:szCs w:val="24"/>
              </w:rPr>
              <w:t>m5</w:t>
            </w:r>
          </w:p>
        </w:tc>
        <w:tc>
          <w:tcPr>
            <w:tcW w:w="1710" w:type="dxa"/>
          </w:tcPr>
          <w:p w:rsidR="00F04AE3" w:rsidRPr="00BF67FB" w:rsidRDefault="00F04AE3" w:rsidP="00F04AE3">
            <w:proofErr w:type="spellStart"/>
            <w:r w:rsidRPr="00BF67FB">
              <w:rPr>
                <w:rFonts w:ascii="Times New Roman" w:hAnsi="Times New Roman"/>
                <w:sz w:val="24"/>
                <w:szCs w:val="24"/>
              </w:rPr>
              <w:t>pk</w:t>
            </w:r>
            <w:proofErr w:type="spellEnd"/>
            <w:r w:rsidRPr="00BF67FB">
              <w:rPr>
                <w:rFonts w:ascii="Times New Roman" w:hAnsi="Times New Roman"/>
                <w:sz w:val="24"/>
                <w:szCs w:val="24"/>
              </w:rPr>
              <w:t xml:space="preserve">    </w:t>
            </w:r>
          </w:p>
        </w:tc>
        <w:tc>
          <w:tcPr>
            <w:tcW w:w="1620" w:type="dxa"/>
          </w:tcPr>
          <w:p w:rsidR="00F04AE3" w:rsidRPr="00BF67FB" w:rsidRDefault="00F04AE3" w:rsidP="00F04AE3">
            <w:r w:rsidRPr="00BF67FB">
              <w:rPr>
                <w:rFonts w:ascii="Times New Roman" w:hAnsi="Times New Roman"/>
                <w:sz w:val="24"/>
                <w:szCs w:val="24"/>
              </w:rPr>
              <w:t xml:space="preserve">2016 </w:t>
            </w:r>
          </w:p>
        </w:tc>
        <w:tc>
          <w:tcPr>
            <w:tcW w:w="1620" w:type="dxa"/>
          </w:tcPr>
          <w:p w:rsidR="00F04AE3" w:rsidRPr="00BF67FB" w:rsidRDefault="00F04AE3" w:rsidP="00F04AE3">
            <w:proofErr w:type="spellStart"/>
            <w:r w:rsidRPr="00BF67FB">
              <w:rPr>
                <w:rFonts w:ascii="Times New Roman" w:hAnsi="Times New Roman"/>
                <w:sz w:val="24"/>
                <w:szCs w:val="24"/>
              </w:rPr>
              <w:t>hindi</w:t>
            </w:r>
            <w:proofErr w:type="spellEnd"/>
          </w:p>
        </w:tc>
        <w:tc>
          <w:tcPr>
            <w:tcW w:w="1080" w:type="dxa"/>
          </w:tcPr>
          <w:p w:rsidR="00F04AE3" w:rsidRPr="00BF67FB" w:rsidRDefault="00F04AE3" w:rsidP="00F04AE3">
            <w:r w:rsidRPr="00BF67FB">
              <w:rPr>
                <w:rFonts w:ascii="Times New Roman" w:hAnsi="Times New Roman"/>
                <w:sz w:val="24"/>
                <w:szCs w:val="24"/>
              </w:rPr>
              <w:t>d3</w:t>
            </w:r>
          </w:p>
        </w:tc>
      </w:tr>
      <w:tr w:rsidR="00F04AE3" w:rsidTr="00F04AE3">
        <w:tc>
          <w:tcPr>
            <w:tcW w:w="1278" w:type="dxa"/>
          </w:tcPr>
          <w:p w:rsidR="00F04AE3" w:rsidRPr="00BF67FB" w:rsidRDefault="00F04AE3" w:rsidP="00F04AE3">
            <w:r w:rsidRPr="00BF67FB">
              <w:rPr>
                <w:rFonts w:ascii="Times New Roman" w:hAnsi="Times New Roman"/>
                <w:sz w:val="24"/>
                <w:szCs w:val="24"/>
              </w:rPr>
              <w:t>m6</w:t>
            </w:r>
          </w:p>
        </w:tc>
        <w:tc>
          <w:tcPr>
            <w:tcW w:w="1710" w:type="dxa"/>
          </w:tcPr>
          <w:p w:rsidR="00F04AE3" w:rsidRPr="00BF67FB" w:rsidRDefault="00F04AE3" w:rsidP="00F04AE3">
            <w:proofErr w:type="spellStart"/>
            <w:r w:rsidRPr="00BF67FB">
              <w:rPr>
                <w:rFonts w:ascii="Times New Roman" w:hAnsi="Times New Roman"/>
                <w:sz w:val="24"/>
                <w:szCs w:val="24"/>
              </w:rPr>
              <w:t>sulthan</w:t>
            </w:r>
            <w:proofErr w:type="spellEnd"/>
            <w:r w:rsidRPr="00BF67FB">
              <w:rPr>
                <w:rFonts w:ascii="Times New Roman" w:hAnsi="Times New Roman"/>
                <w:sz w:val="24"/>
                <w:szCs w:val="24"/>
              </w:rPr>
              <w:t xml:space="preserve"> </w:t>
            </w:r>
          </w:p>
        </w:tc>
        <w:tc>
          <w:tcPr>
            <w:tcW w:w="1620" w:type="dxa"/>
          </w:tcPr>
          <w:p w:rsidR="00F04AE3" w:rsidRPr="00BF67FB" w:rsidRDefault="00F04AE3" w:rsidP="00F04AE3">
            <w:r w:rsidRPr="00BF67FB">
              <w:rPr>
                <w:rFonts w:ascii="Times New Roman" w:hAnsi="Times New Roman"/>
                <w:sz w:val="24"/>
                <w:szCs w:val="24"/>
              </w:rPr>
              <w:t>2016</w:t>
            </w:r>
            <w:r w:rsidRPr="00BF67FB">
              <w:rPr>
                <w:rFonts w:ascii="Times New Roman" w:hAnsi="Times New Roman"/>
                <w:sz w:val="24"/>
                <w:szCs w:val="24"/>
              </w:rPr>
              <w:tab/>
            </w:r>
          </w:p>
        </w:tc>
        <w:tc>
          <w:tcPr>
            <w:tcW w:w="1620" w:type="dxa"/>
          </w:tcPr>
          <w:p w:rsidR="00F04AE3" w:rsidRPr="00BF67FB" w:rsidRDefault="00F04AE3" w:rsidP="00F04AE3">
            <w:proofErr w:type="spellStart"/>
            <w:r w:rsidRPr="00BF67FB">
              <w:rPr>
                <w:rFonts w:ascii="Times New Roman" w:hAnsi="Times New Roman"/>
                <w:sz w:val="24"/>
                <w:szCs w:val="24"/>
              </w:rPr>
              <w:t>hindi</w:t>
            </w:r>
            <w:proofErr w:type="spellEnd"/>
          </w:p>
        </w:tc>
        <w:tc>
          <w:tcPr>
            <w:tcW w:w="1080" w:type="dxa"/>
          </w:tcPr>
          <w:p w:rsidR="00F04AE3" w:rsidRPr="00BF67FB" w:rsidRDefault="00F04AE3" w:rsidP="00F04AE3">
            <w:r w:rsidRPr="00BF67FB">
              <w:rPr>
                <w:rFonts w:ascii="Times New Roman" w:hAnsi="Times New Roman"/>
                <w:sz w:val="24"/>
                <w:szCs w:val="24"/>
              </w:rPr>
              <w:t xml:space="preserve"> d1</w:t>
            </w:r>
          </w:p>
        </w:tc>
      </w:tr>
      <w:tr w:rsidR="00F04AE3" w:rsidTr="00F04AE3">
        <w:tc>
          <w:tcPr>
            <w:tcW w:w="1278" w:type="dxa"/>
          </w:tcPr>
          <w:p w:rsidR="00F04AE3" w:rsidRPr="00BF67FB" w:rsidRDefault="00F04AE3" w:rsidP="00F04AE3">
            <w:r w:rsidRPr="00BF67FB">
              <w:rPr>
                <w:rFonts w:ascii="Times New Roman" w:hAnsi="Times New Roman"/>
                <w:sz w:val="24"/>
                <w:szCs w:val="24"/>
              </w:rPr>
              <w:t>m7</w:t>
            </w:r>
          </w:p>
        </w:tc>
        <w:tc>
          <w:tcPr>
            <w:tcW w:w="1710" w:type="dxa"/>
          </w:tcPr>
          <w:p w:rsidR="00F04AE3" w:rsidRPr="00BF67FB" w:rsidRDefault="00F04AE3" w:rsidP="00F04AE3">
            <w:proofErr w:type="spellStart"/>
            <w:r w:rsidRPr="00BF67FB">
              <w:rPr>
                <w:rFonts w:ascii="Times New Roman" w:hAnsi="Times New Roman"/>
                <w:sz w:val="24"/>
                <w:szCs w:val="24"/>
              </w:rPr>
              <w:t>devdas</w:t>
            </w:r>
            <w:proofErr w:type="spellEnd"/>
            <w:r w:rsidRPr="00BF67FB">
              <w:rPr>
                <w:rFonts w:ascii="Times New Roman" w:hAnsi="Times New Roman"/>
                <w:sz w:val="24"/>
                <w:szCs w:val="24"/>
              </w:rPr>
              <w:t xml:space="preserve">  </w:t>
            </w:r>
          </w:p>
        </w:tc>
        <w:tc>
          <w:tcPr>
            <w:tcW w:w="1620" w:type="dxa"/>
          </w:tcPr>
          <w:p w:rsidR="00F04AE3" w:rsidRPr="00BF67FB" w:rsidRDefault="00F04AE3" w:rsidP="00F04AE3">
            <w:r w:rsidRPr="00BF67FB">
              <w:rPr>
                <w:rFonts w:ascii="Times New Roman" w:hAnsi="Times New Roman"/>
                <w:sz w:val="24"/>
                <w:szCs w:val="24"/>
              </w:rPr>
              <w:t>2002</w:t>
            </w:r>
          </w:p>
        </w:tc>
        <w:tc>
          <w:tcPr>
            <w:tcW w:w="1620" w:type="dxa"/>
          </w:tcPr>
          <w:p w:rsidR="00F04AE3" w:rsidRPr="00BF67FB" w:rsidRDefault="00F04AE3" w:rsidP="00F04AE3">
            <w:proofErr w:type="spellStart"/>
            <w:r w:rsidRPr="00BF67FB">
              <w:rPr>
                <w:rFonts w:ascii="Times New Roman" w:hAnsi="Times New Roman"/>
                <w:sz w:val="24"/>
                <w:szCs w:val="24"/>
              </w:rPr>
              <w:t>hindi</w:t>
            </w:r>
            <w:proofErr w:type="spellEnd"/>
          </w:p>
        </w:tc>
        <w:tc>
          <w:tcPr>
            <w:tcW w:w="1080" w:type="dxa"/>
          </w:tcPr>
          <w:p w:rsidR="00F04AE3" w:rsidRPr="00BF67FB" w:rsidRDefault="00F04AE3" w:rsidP="00F04AE3">
            <w:r w:rsidRPr="00BF67FB">
              <w:rPr>
                <w:rFonts w:ascii="Times New Roman" w:hAnsi="Times New Roman"/>
                <w:sz w:val="24"/>
                <w:szCs w:val="24"/>
              </w:rPr>
              <w:t>d4</w:t>
            </w:r>
          </w:p>
        </w:tc>
      </w:tr>
      <w:tr w:rsidR="00F04AE3" w:rsidTr="00F04AE3">
        <w:tc>
          <w:tcPr>
            <w:tcW w:w="1278" w:type="dxa"/>
          </w:tcPr>
          <w:p w:rsidR="00F04AE3" w:rsidRPr="00BF67FB" w:rsidRDefault="00F04AE3" w:rsidP="00F04AE3">
            <w:r w:rsidRPr="00BF67FB">
              <w:rPr>
                <w:rFonts w:ascii="Times New Roman" w:hAnsi="Times New Roman"/>
                <w:sz w:val="24"/>
                <w:szCs w:val="24"/>
              </w:rPr>
              <w:t>m8</w:t>
            </w:r>
          </w:p>
        </w:tc>
        <w:tc>
          <w:tcPr>
            <w:tcW w:w="1710" w:type="dxa"/>
          </w:tcPr>
          <w:p w:rsidR="00F04AE3" w:rsidRPr="00BF67FB" w:rsidRDefault="00F04AE3" w:rsidP="00F04AE3">
            <w:proofErr w:type="spellStart"/>
            <w:r w:rsidRPr="00BF67FB">
              <w:rPr>
                <w:rFonts w:ascii="Times New Roman" w:hAnsi="Times New Roman"/>
                <w:sz w:val="24"/>
                <w:szCs w:val="24"/>
              </w:rPr>
              <w:t>marykom</w:t>
            </w:r>
            <w:proofErr w:type="spellEnd"/>
            <w:r w:rsidRPr="00BF67FB">
              <w:rPr>
                <w:rFonts w:ascii="Times New Roman" w:hAnsi="Times New Roman"/>
                <w:sz w:val="24"/>
                <w:szCs w:val="24"/>
              </w:rPr>
              <w:t xml:space="preserve"> </w:t>
            </w:r>
          </w:p>
        </w:tc>
        <w:tc>
          <w:tcPr>
            <w:tcW w:w="1620" w:type="dxa"/>
          </w:tcPr>
          <w:p w:rsidR="00F04AE3" w:rsidRPr="00BF67FB" w:rsidRDefault="00F04AE3" w:rsidP="00F04AE3">
            <w:r w:rsidRPr="00BF67FB">
              <w:rPr>
                <w:rFonts w:ascii="Times New Roman" w:hAnsi="Times New Roman"/>
                <w:sz w:val="24"/>
                <w:szCs w:val="24"/>
              </w:rPr>
              <w:t>2016</w:t>
            </w:r>
            <w:r w:rsidRPr="00BF67FB">
              <w:rPr>
                <w:rFonts w:ascii="Times New Roman" w:hAnsi="Times New Roman"/>
                <w:sz w:val="24"/>
                <w:szCs w:val="24"/>
              </w:rPr>
              <w:tab/>
            </w:r>
          </w:p>
        </w:tc>
        <w:tc>
          <w:tcPr>
            <w:tcW w:w="1620" w:type="dxa"/>
          </w:tcPr>
          <w:p w:rsidR="00F04AE3" w:rsidRPr="00BF67FB" w:rsidRDefault="00F04AE3" w:rsidP="00F04AE3">
            <w:proofErr w:type="spellStart"/>
            <w:r w:rsidRPr="00BF67FB">
              <w:rPr>
                <w:rFonts w:ascii="Times New Roman" w:hAnsi="Times New Roman"/>
                <w:sz w:val="24"/>
                <w:szCs w:val="24"/>
              </w:rPr>
              <w:t>hindi</w:t>
            </w:r>
            <w:proofErr w:type="spellEnd"/>
          </w:p>
        </w:tc>
        <w:tc>
          <w:tcPr>
            <w:tcW w:w="1080" w:type="dxa"/>
          </w:tcPr>
          <w:p w:rsidR="00F04AE3" w:rsidRPr="00BF67FB" w:rsidRDefault="00F04AE3" w:rsidP="00F04AE3">
            <w:r w:rsidRPr="00BF67FB">
              <w:rPr>
                <w:rFonts w:ascii="Times New Roman" w:hAnsi="Times New Roman"/>
                <w:sz w:val="24"/>
                <w:szCs w:val="24"/>
              </w:rPr>
              <w:t>d3</w:t>
            </w:r>
          </w:p>
        </w:tc>
      </w:tr>
    </w:tbl>
    <w:p w:rsidR="00F04AE3" w:rsidRDefault="00F04AE3" w:rsidP="00F04AE3">
      <w:pPr>
        <w:jc w:val="center"/>
        <w:rPr>
          <w:rFonts w:ascii="Times New Roman" w:hAnsi="Times New Roman"/>
          <w:b/>
          <w:sz w:val="28"/>
          <w:szCs w:val="24"/>
          <w:u w:val="single"/>
        </w:rPr>
      </w:pPr>
    </w:p>
    <w:p w:rsidR="00F04AE3" w:rsidRDefault="00F04AE3" w:rsidP="00F04AE3">
      <w:pPr>
        <w:jc w:val="center"/>
        <w:rPr>
          <w:rFonts w:ascii="Times New Roman" w:hAnsi="Times New Roman"/>
          <w:b/>
          <w:sz w:val="28"/>
          <w:szCs w:val="24"/>
          <w:u w:val="single"/>
        </w:rPr>
      </w:pPr>
    </w:p>
    <w:p w:rsidR="00F04AE3" w:rsidRDefault="00F04AE3" w:rsidP="00F04AE3">
      <w:pPr>
        <w:jc w:val="center"/>
        <w:rPr>
          <w:rFonts w:ascii="Times New Roman" w:hAnsi="Times New Roman"/>
          <w:b/>
          <w:sz w:val="28"/>
          <w:szCs w:val="24"/>
          <w:u w:val="single"/>
        </w:rPr>
      </w:pPr>
    </w:p>
    <w:p w:rsidR="00F04AE3" w:rsidRDefault="00F04AE3" w:rsidP="00F04AE3">
      <w:pPr>
        <w:jc w:val="center"/>
        <w:rPr>
          <w:rFonts w:ascii="Times New Roman" w:hAnsi="Times New Roman"/>
          <w:b/>
          <w:sz w:val="28"/>
          <w:szCs w:val="24"/>
          <w:u w:val="single"/>
        </w:rPr>
      </w:pPr>
    </w:p>
    <w:p w:rsidR="00F04AE3" w:rsidRDefault="00F04AE3" w:rsidP="00F04AE3">
      <w:pPr>
        <w:jc w:val="center"/>
        <w:rPr>
          <w:rFonts w:ascii="Times New Roman" w:hAnsi="Times New Roman"/>
          <w:b/>
          <w:sz w:val="28"/>
          <w:szCs w:val="24"/>
          <w:u w:val="single"/>
        </w:rPr>
      </w:pPr>
    </w:p>
    <w:p w:rsidR="00F04AE3" w:rsidRDefault="00F04AE3" w:rsidP="00F04AE3">
      <w:pPr>
        <w:spacing w:after="0"/>
        <w:rPr>
          <w:rFonts w:ascii="Times New Roman" w:hAnsi="Times New Roman"/>
          <w:b/>
          <w:sz w:val="24"/>
          <w:szCs w:val="24"/>
        </w:rPr>
      </w:pPr>
      <w:r>
        <w:rPr>
          <w:rFonts w:ascii="Times New Roman" w:hAnsi="Times New Roman"/>
          <w:b/>
          <w:sz w:val="24"/>
          <w:szCs w:val="24"/>
        </w:rPr>
        <w:t xml:space="preserve">     </w:t>
      </w:r>
    </w:p>
    <w:p w:rsidR="00F04AE3" w:rsidRDefault="00F04AE3" w:rsidP="00F04AE3">
      <w:pPr>
        <w:spacing w:after="0"/>
        <w:rPr>
          <w:rFonts w:ascii="Times New Roman" w:hAnsi="Times New Roman"/>
          <w:b/>
          <w:sz w:val="24"/>
          <w:szCs w:val="24"/>
        </w:rPr>
      </w:pPr>
    </w:p>
    <w:p w:rsidR="00F04AE3" w:rsidRPr="00C77B8A" w:rsidRDefault="00F04AE3" w:rsidP="00F04AE3">
      <w:pPr>
        <w:spacing w:after="0"/>
        <w:rPr>
          <w:rFonts w:ascii="Times New Roman" w:hAnsi="Times New Roman"/>
          <w:b/>
          <w:sz w:val="24"/>
          <w:szCs w:val="24"/>
        </w:rPr>
      </w:pPr>
      <w:r w:rsidRPr="00C77B8A">
        <w:rPr>
          <w:rFonts w:ascii="Times New Roman" w:hAnsi="Times New Roman"/>
          <w:b/>
          <w:sz w:val="24"/>
          <w:szCs w:val="24"/>
        </w:rPr>
        <w:t xml:space="preserve">SQL&gt; select *from </w:t>
      </w:r>
      <w:proofErr w:type="spellStart"/>
      <w:r w:rsidRPr="00C77B8A">
        <w:rPr>
          <w:rFonts w:ascii="Times New Roman" w:hAnsi="Times New Roman"/>
          <w:b/>
          <w:sz w:val="24"/>
          <w:szCs w:val="24"/>
        </w:rPr>
        <w:t>movie_cast</w:t>
      </w:r>
      <w:proofErr w:type="spellEnd"/>
      <w:r w:rsidRPr="00C77B8A">
        <w:rPr>
          <w:rFonts w:ascii="Times New Roman" w:hAnsi="Times New Roman"/>
          <w:b/>
          <w:sz w:val="24"/>
          <w:szCs w:val="24"/>
        </w:rPr>
        <w:t>;</w:t>
      </w:r>
      <w:r>
        <w:rPr>
          <w:rFonts w:ascii="Times New Roman" w:hAnsi="Times New Roman"/>
          <w:b/>
          <w:sz w:val="24"/>
          <w:szCs w:val="24"/>
        </w:rPr>
        <w:t xml:space="preserve">                                       </w:t>
      </w:r>
      <w:r w:rsidRPr="00C77B8A">
        <w:rPr>
          <w:rFonts w:ascii="Times New Roman" w:hAnsi="Times New Roman"/>
          <w:b/>
          <w:sz w:val="24"/>
          <w:szCs w:val="24"/>
        </w:rPr>
        <w:t>SQL&gt; select *from rating;</w:t>
      </w:r>
    </w:p>
    <w:tbl>
      <w:tblPr>
        <w:tblStyle w:val="TableGrid"/>
        <w:tblpPr w:leftFromText="180" w:rightFromText="180" w:vertAnchor="text" w:horzAnchor="margin" w:tblpY="201"/>
        <w:tblW w:w="0" w:type="auto"/>
        <w:tblLook w:val="04A0" w:firstRow="1" w:lastRow="0" w:firstColumn="1" w:lastColumn="0" w:noHBand="0" w:noVBand="1"/>
      </w:tblPr>
      <w:tblGrid>
        <w:gridCol w:w="1278"/>
        <w:gridCol w:w="1350"/>
        <w:gridCol w:w="1080"/>
      </w:tblGrid>
      <w:tr w:rsidR="00F04AE3" w:rsidTr="00F04AE3">
        <w:tc>
          <w:tcPr>
            <w:tcW w:w="1278" w:type="dxa"/>
          </w:tcPr>
          <w:p w:rsidR="00F04AE3" w:rsidRPr="00C555C4" w:rsidRDefault="00F04AE3" w:rsidP="00F04AE3">
            <w:r w:rsidRPr="00C555C4">
              <w:rPr>
                <w:rFonts w:ascii="Times New Roman" w:hAnsi="Times New Roman"/>
                <w:b/>
                <w:sz w:val="24"/>
                <w:szCs w:val="24"/>
              </w:rPr>
              <w:t>ACT_ID</w:t>
            </w:r>
          </w:p>
        </w:tc>
        <w:tc>
          <w:tcPr>
            <w:tcW w:w="1350" w:type="dxa"/>
          </w:tcPr>
          <w:p w:rsidR="00F04AE3" w:rsidRPr="00C555C4" w:rsidRDefault="00F04AE3" w:rsidP="00F04AE3">
            <w:r w:rsidRPr="00C555C4">
              <w:rPr>
                <w:rFonts w:ascii="Times New Roman" w:hAnsi="Times New Roman"/>
                <w:b/>
                <w:sz w:val="24"/>
                <w:szCs w:val="24"/>
              </w:rPr>
              <w:t xml:space="preserve">MOV_ID  </w:t>
            </w:r>
          </w:p>
        </w:tc>
        <w:tc>
          <w:tcPr>
            <w:tcW w:w="1080" w:type="dxa"/>
          </w:tcPr>
          <w:p w:rsidR="00F04AE3" w:rsidRPr="00C555C4" w:rsidRDefault="00F04AE3" w:rsidP="00F04AE3">
            <w:r w:rsidRPr="00C555C4">
              <w:rPr>
                <w:rFonts w:ascii="Times New Roman" w:hAnsi="Times New Roman"/>
                <w:b/>
                <w:sz w:val="24"/>
                <w:szCs w:val="24"/>
              </w:rPr>
              <w:t>ROLE</w:t>
            </w:r>
          </w:p>
        </w:tc>
      </w:tr>
      <w:tr w:rsidR="00F04AE3" w:rsidTr="00F04AE3">
        <w:tc>
          <w:tcPr>
            <w:tcW w:w="1278" w:type="dxa"/>
          </w:tcPr>
          <w:p w:rsidR="00F04AE3" w:rsidRPr="00BF67FB" w:rsidRDefault="00F04AE3" w:rsidP="00F04AE3">
            <w:r w:rsidRPr="00BF67FB">
              <w:rPr>
                <w:rFonts w:ascii="Times New Roman" w:hAnsi="Times New Roman"/>
                <w:sz w:val="24"/>
                <w:szCs w:val="24"/>
              </w:rPr>
              <w:t>a1</w:t>
            </w:r>
          </w:p>
        </w:tc>
        <w:tc>
          <w:tcPr>
            <w:tcW w:w="1350" w:type="dxa"/>
          </w:tcPr>
          <w:p w:rsidR="00F04AE3" w:rsidRPr="00BF67FB" w:rsidRDefault="00F04AE3" w:rsidP="00F04AE3">
            <w:r w:rsidRPr="00BF67FB">
              <w:rPr>
                <w:rFonts w:ascii="Times New Roman" w:hAnsi="Times New Roman"/>
                <w:sz w:val="24"/>
                <w:szCs w:val="24"/>
              </w:rPr>
              <w:t>m1</w:t>
            </w:r>
          </w:p>
        </w:tc>
        <w:tc>
          <w:tcPr>
            <w:tcW w:w="1080" w:type="dxa"/>
          </w:tcPr>
          <w:p w:rsidR="00F04AE3" w:rsidRPr="00BF67FB" w:rsidRDefault="00F04AE3" w:rsidP="00F04AE3">
            <w:r w:rsidRPr="00BF67FB">
              <w:rPr>
                <w:rFonts w:ascii="Times New Roman" w:hAnsi="Times New Roman"/>
                <w:sz w:val="24"/>
                <w:szCs w:val="24"/>
              </w:rPr>
              <w:t>hero</w:t>
            </w:r>
          </w:p>
        </w:tc>
      </w:tr>
      <w:tr w:rsidR="00F04AE3" w:rsidTr="00F04AE3">
        <w:tc>
          <w:tcPr>
            <w:tcW w:w="1278" w:type="dxa"/>
          </w:tcPr>
          <w:p w:rsidR="00F04AE3" w:rsidRPr="00BF67FB" w:rsidRDefault="00F04AE3" w:rsidP="00F04AE3">
            <w:r w:rsidRPr="00BF67FB">
              <w:rPr>
                <w:rFonts w:ascii="Times New Roman" w:hAnsi="Times New Roman"/>
                <w:sz w:val="24"/>
                <w:szCs w:val="24"/>
              </w:rPr>
              <w:t>a1</w:t>
            </w:r>
          </w:p>
        </w:tc>
        <w:tc>
          <w:tcPr>
            <w:tcW w:w="1350" w:type="dxa"/>
          </w:tcPr>
          <w:p w:rsidR="00F04AE3" w:rsidRPr="00BF67FB" w:rsidRDefault="00F04AE3" w:rsidP="00F04AE3">
            <w:r w:rsidRPr="00BF67FB">
              <w:rPr>
                <w:rFonts w:ascii="Times New Roman" w:hAnsi="Times New Roman"/>
                <w:sz w:val="24"/>
                <w:szCs w:val="24"/>
              </w:rPr>
              <w:t>m2</w:t>
            </w:r>
          </w:p>
        </w:tc>
        <w:tc>
          <w:tcPr>
            <w:tcW w:w="1080" w:type="dxa"/>
          </w:tcPr>
          <w:p w:rsidR="00F04AE3" w:rsidRPr="00BF67FB" w:rsidRDefault="00F04AE3" w:rsidP="00F04AE3">
            <w:r w:rsidRPr="00BF67FB">
              <w:rPr>
                <w:rFonts w:ascii="Times New Roman" w:hAnsi="Times New Roman"/>
                <w:sz w:val="24"/>
                <w:szCs w:val="24"/>
              </w:rPr>
              <w:t>hero</w:t>
            </w:r>
          </w:p>
        </w:tc>
      </w:tr>
      <w:tr w:rsidR="00F04AE3" w:rsidTr="00F04AE3">
        <w:tc>
          <w:tcPr>
            <w:tcW w:w="1278" w:type="dxa"/>
          </w:tcPr>
          <w:p w:rsidR="00F04AE3" w:rsidRPr="00BF67FB" w:rsidRDefault="00F04AE3" w:rsidP="00F04AE3">
            <w:r w:rsidRPr="00BF67FB">
              <w:rPr>
                <w:rFonts w:ascii="Times New Roman" w:hAnsi="Times New Roman"/>
                <w:sz w:val="24"/>
                <w:szCs w:val="24"/>
              </w:rPr>
              <w:t>a1</w:t>
            </w:r>
          </w:p>
        </w:tc>
        <w:tc>
          <w:tcPr>
            <w:tcW w:w="1350" w:type="dxa"/>
          </w:tcPr>
          <w:p w:rsidR="00F04AE3" w:rsidRPr="00BF67FB" w:rsidRDefault="00F04AE3" w:rsidP="00F04AE3">
            <w:r w:rsidRPr="00BF67FB">
              <w:rPr>
                <w:rFonts w:ascii="Times New Roman" w:hAnsi="Times New Roman"/>
                <w:sz w:val="24"/>
                <w:szCs w:val="24"/>
              </w:rPr>
              <w:t xml:space="preserve">m3 </w:t>
            </w:r>
          </w:p>
        </w:tc>
        <w:tc>
          <w:tcPr>
            <w:tcW w:w="1080" w:type="dxa"/>
          </w:tcPr>
          <w:p w:rsidR="00F04AE3" w:rsidRPr="00BF67FB" w:rsidRDefault="00F04AE3" w:rsidP="00F04AE3">
            <w:r w:rsidRPr="00BF67FB">
              <w:rPr>
                <w:rFonts w:ascii="Times New Roman" w:hAnsi="Times New Roman"/>
                <w:sz w:val="24"/>
                <w:szCs w:val="24"/>
              </w:rPr>
              <w:t>hero</w:t>
            </w:r>
          </w:p>
        </w:tc>
      </w:tr>
      <w:tr w:rsidR="00F04AE3" w:rsidTr="00F04AE3">
        <w:tc>
          <w:tcPr>
            <w:tcW w:w="1278" w:type="dxa"/>
          </w:tcPr>
          <w:p w:rsidR="00F04AE3" w:rsidRPr="00BF67FB" w:rsidRDefault="00F04AE3" w:rsidP="00F04AE3">
            <w:r w:rsidRPr="00BF67FB">
              <w:rPr>
                <w:rFonts w:ascii="Times New Roman" w:hAnsi="Times New Roman"/>
                <w:sz w:val="24"/>
                <w:szCs w:val="24"/>
              </w:rPr>
              <w:t>a2</w:t>
            </w:r>
          </w:p>
        </w:tc>
        <w:tc>
          <w:tcPr>
            <w:tcW w:w="1350" w:type="dxa"/>
          </w:tcPr>
          <w:p w:rsidR="00F04AE3" w:rsidRPr="00BF67FB" w:rsidRDefault="00F04AE3" w:rsidP="00F04AE3">
            <w:r w:rsidRPr="00BF67FB">
              <w:rPr>
                <w:rFonts w:ascii="Times New Roman" w:hAnsi="Times New Roman"/>
                <w:sz w:val="24"/>
                <w:szCs w:val="24"/>
              </w:rPr>
              <w:t>m4</w:t>
            </w:r>
          </w:p>
        </w:tc>
        <w:tc>
          <w:tcPr>
            <w:tcW w:w="1080" w:type="dxa"/>
          </w:tcPr>
          <w:p w:rsidR="00F04AE3" w:rsidRPr="00BF67FB" w:rsidRDefault="00F04AE3" w:rsidP="00F04AE3">
            <w:r w:rsidRPr="00BF67FB">
              <w:rPr>
                <w:rFonts w:ascii="Times New Roman" w:hAnsi="Times New Roman"/>
                <w:sz w:val="24"/>
                <w:szCs w:val="24"/>
              </w:rPr>
              <w:t>hero</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a2  </w:t>
            </w:r>
          </w:p>
        </w:tc>
        <w:tc>
          <w:tcPr>
            <w:tcW w:w="1350" w:type="dxa"/>
          </w:tcPr>
          <w:p w:rsidR="00F04AE3" w:rsidRPr="00BF67FB" w:rsidRDefault="00F04AE3" w:rsidP="00F04AE3">
            <w:r w:rsidRPr="00BF67FB">
              <w:rPr>
                <w:rFonts w:ascii="Times New Roman" w:hAnsi="Times New Roman"/>
                <w:sz w:val="24"/>
                <w:szCs w:val="24"/>
              </w:rPr>
              <w:t xml:space="preserve">m5 </w:t>
            </w:r>
          </w:p>
        </w:tc>
        <w:tc>
          <w:tcPr>
            <w:tcW w:w="1080" w:type="dxa"/>
          </w:tcPr>
          <w:p w:rsidR="00F04AE3" w:rsidRPr="00BF67FB" w:rsidRDefault="00F04AE3" w:rsidP="00F04AE3">
            <w:r w:rsidRPr="00BF67FB">
              <w:rPr>
                <w:rFonts w:ascii="Times New Roman" w:hAnsi="Times New Roman"/>
                <w:sz w:val="24"/>
                <w:szCs w:val="24"/>
              </w:rPr>
              <w:t>costar</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a3 </w:t>
            </w:r>
          </w:p>
        </w:tc>
        <w:tc>
          <w:tcPr>
            <w:tcW w:w="1350" w:type="dxa"/>
          </w:tcPr>
          <w:p w:rsidR="00F04AE3" w:rsidRPr="00BF67FB" w:rsidRDefault="00F04AE3" w:rsidP="00F04AE3">
            <w:r w:rsidRPr="00BF67FB">
              <w:rPr>
                <w:rFonts w:ascii="Times New Roman" w:hAnsi="Times New Roman"/>
                <w:sz w:val="24"/>
                <w:szCs w:val="24"/>
              </w:rPr>
              <w:t xml:space="preserve">m6 </w:t>
            </w:r>
          </w:p>
        </w:tc>
        <w:tc>
          <w:tcPr>
            <w:tcW w:w="1080" w:type="dxa"/>
          </w:tcPr>
          <w:p w:rsidR="00F04AE3" w:rsidRPr="00BF67FB" w:rsidRDefault="00F04AE3" w:rsidP="00F04AE3">
            <w:r w:rsidRPr="00BF67FB">
              <w:rPr>
                <w:rFonts w:ascii="Times New Roman" w:hAnsi="Times New Roman"/>
                <w:sz w:val="24"/>
                <w:szCs w:val="24"/>
              </w:rPr>
              <w:t>hero</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a4 </w:t>
            </w:r>
          </w:p>
        </w:tc>
        <w:tc>
          <w:tcPr>
            <w:tcW w:w="1350" w:type="dxa"/>
          </w:tcPr>
          <w:p w:rsidR="00F04AE3" w:rsidRPr="00BF67FB" w:rsidRDefault="00F04AE3" w:rsidP="00F04AE3">
            <w:r w:rsidRPr="00BF67FB">
              <w:rPr>
                <w:rFonts w:ascii="Times New Roman" w:hAnsi="Times New Roman"/>
                <w:sz w:val="24"/>
                <w:szCs w:val="24"/>
              </w:rPr>
              <w:t>m7</w:t>
            </w:r>
          </w:p>
        </w:tc>
        <w:tc>
          <w:tcPr>
            <w:tcW w:w="1080" w:type="dxa"/>
          </w:tcPr>
          <w:p w:rsidR="00F04AE3" w:rsidRPr="00BF67FB" w:rsidRDefault="00F04AE3" w:rsidP="00F04AE3">
            <w:r w:rsidRPr="00BF67FB">
              <w:rPr>
                <w:rFonts w:ascii="Times New Roman" w:hAnsi="Times New Roman"/>
                <w:sz w:val="24"/>
                <w:szCs w:val="24"/>
              </w:rPr>
              <w:t>heroine</w:t>
            </w:r>
          </w:p>
        </w:tc>
      </w:tr>
      <w:tr w:rsidR="00F04AE3" w:rsidTr="00F04AE3">
        <w:tc>
          <w:tcPr>
            <w:tcW w:w="1278" w:type="dxa"/>
          </w:tcPr>
          <w:p w:rsidR="00F04AE3" w:rsidRPr="00BF67FB" w:rsidRDefault="00F04AE3" w:rsidP="00F04AE3">
            <w:r w:rsidRPr="00BF67FB">
              <w:rPr>
                <w:rFonts w:ascii="Times New Roman" w:hAnsi="Times New Roman"/>
                <w:sz w:val="24"/>
                <w:szCs w:val="24"/>
              </w:rPr>
              <w:t>a5</w:t>
            </w:r>
          </w:p>
        </w:tc>
        <w:tc>
          <w:tcPr>
            <w:tcW w:w="1350" w:type="dxa"/>
          </w:tcPr>
          <w:p w:rsidR="00F04AE3" w:rsidRPr="00BF67FB" w:rsidRDefault="00F04AE3" w:rsidP="00F04AE3">
            <w:r w:rsidRPr="00BF67FB">
              <w:rPr>
                <w:rFonts w:ascii="Times New Roman" w:hAnsi="Times New Roman"/>
                <w:sz w:val="24"/>
                <w:szCs w:val="24"/>
              </w:rPr>
              <w:t>m1</w:t>
            </w:r>
          </w:p>
        </w:tc>
        <w:tc>
          <w:tcPr>
            <w:tcW w:w="1080" w:type="dxa"/>
          </w:tcPr>
          <w:p w:rsidR="00F04AE3" w:rsidRPr="00BF67FB" w:rsidRDefault="00F04AE3" w:rsidP="00F04AE3">
            <w:r w:rsidRPr="00BF67FB">
              <w:rPr>
                <w:rFonts w:ascii="Times New Roman" w:hAnsi="Times New Roman"/>
                <w:sz w:val="24"/>
                <w:szCs w:val="24"/>
              </w:rPr>
              <w:t>costar</w:t>
            </w:r>
          </w:p>
        </w:tc>
      </w:tr>
      <w:tr w:rsidR="00F04AE3" w:rsidTr="00F04AE3">
        <w:tc>
          <w:tcPr>
            <w:tcW w:w="1278" w:type="dxa"/>
          </w:tcPr>
          <w:p w:rsidR="00F04AE3" w:rsidRPr="00BF67FB" w:rsidRDefault="00F04AE3" w:rsidP="00F04AE3">
            <w:r w:rsidRPr="00BF67FB">
              <w:rPr>
                <w:rFonts w:ascii="Times New Roman" w:hAnsi="Times New Roman"/>
                <w:sz w:val="24"/>
                <w:szCs w:val="24"/>
              </w:rPr>
              <w:t>a6</w:t>
            </w:r>
          </w:p>
        </w:tc>
        <w:tc>
          <w:tcPr>
            <w:tcW w:w="1350" w:type="dxa"/>
          </w:tcPr>
          <w:p w:rsidR="00F04AE3" w:rsidRPr="00BF67FB" w:rsidRDefault="00F04AE3" w:rsidP="00F04AE3">
            <w:r w:rsidRPr="00BF67FB">
              <w:rPr>
                <w:rFonts w:ascii="Times New Roman" w:hAnsi="Times New Roman"/>
                <w:sz w:val="24"/>
                <w:szCs w:val="24"/>
              </w:rPr>
              <w:t>m1</w:t>
            </w:r>
          </w:p>
        </w:tc>
        <w:tc>
          <w:tcPr>
            <w:tcW w:w="1080" w:type="dxa"/>
          </w:tcPr>
          <w:p w:rsidR="00F04AE3" w:rsidRPr="00BF67FB" w:rsidRDefault="00F04AE3" w:rsidP="00F04AE3">
            <w:r w:rsidRPr="00BF67FB">
              <w:rPr>
                <w:rFonts w:ascii="Times New Roman" w:hAnsi="Times New Roman"/>
                <w:sz w:val="24"/>
                <w:szCs w:val="24"/>
              </w:rPr>
              <w:t>support</w:t>
            </w:r>
          </w:p>
        </w:tc>
      </w:tr>
      <w:tr w:rsidR="00F04AE3" w:rsidTr="00F04AE3">
        <w:tc>
          <w:tcPr>
            <w:tcW w:w="1278" w:type="dxa"/>
          </w:tcPr>
          <w:p w:rsidR="00F04AE3" w:rsidRPr="00BF67FB" w:rsidRDefault="00F04AE3" w:rsidP="00F04AE3">
            <w:r w:rsidRPr="00BF67FB">
              <w:rPr>
                <w:rFonts w:ascii="Times New Roman" w:hAnsi="Times New Roman"/>
                <w:sz w:val="24"/>
                <w:szCs w:val="24"/>
              </w:rPr>
              <w:t>a4</w:t>
            </w:r>
          </w:p>
        </w:tc>
        <w:tc>
          <w:tcPr>
            <w:tcW w:w="1350" w:type="dxa"/>
          </w:tcPr>
          <w:p w:rsidR="00F04AE3" w:rsidRPr="00BF67FB" w:rsidRDefault="00F04AE3" w:rsidP="00F04AE3">
            <w:r w:rsidRPr="00BF67FB">
              <w:rPr>
                <w:rFonts w:ascii="Times New Roman" w:hAnsi="Times New Roman"/>
                <w:sz w:val="24"/>
                <w:szCs w:val="24"/>
              </w:rPr>
              <w:t>m2</w:t>
            </w:r>
          </w:p>
        </w:tc>
        <w:tc>
          <w:tcPr>
            <w:tcW w:w="1080" w:type="dxa"/>
          </w:tcPr>
          <w:p w:rsidR="00F04AE3" w:rsidRPr="00BF67FB" w:rsidRDefault="00F04AE3" w:rsidP="00F04AE3">
            <w:r w:rsidRPr="00BF67FB">
              <w:rPr>
                <w:rFonts w:ascii="Times New Roman" w:hAnsi="Times New Roman"/>
                <w:sz w:val="24"/>
                <w:szCs w:val="24"/>
              </w:rPr>
              <w:t>heroine</w:t>
            </w:r>
          </w:p>
        </w:tc>
      </w:tr>
    </w:tbl>
    <w:tbl>
      <w:tblPr>
        <w:tblStyle w:val="TableGrid"/>
        <w:tblpPr w:leftFromText="180" w:rightFromText="180" w:vertAnchor="text" w:horzAnchor="page" w:tblpX="6625" w:tblpY="298"/>
        <w:tblW w:w="0" w:type="auto"/>
        <w:tblLook w:val="04A0" w:firstRow="1" w:lastRow="0" w:firstColumn="1" w:lastColumn="0" w:noHBand="0" w:noVBand="1"/>
      </w:tblPr>
      <w:tblGrid>
        <w:gridCol w:w="1278"/>
        <w:gridCol w:w="1620"/>
      </w:tblGrid>
      <w:tr w:rsidR="00F04AE3" w:rsidTr="00F04AE3">
        <w:tc>
          <w:tcPr>
            <w:tcW w:w="1278" w:type="dxa"/>
          </w:tcPr>
          <w:p w:rsidR="00F04AE3" w:rsidRPr="00496216" w:rsidRDefault="00F04AE3" w:rsidP="00F04AE3">
            <w:r w:rsidRPr="00496216">
              <w:rPr>
                <w:rFonts w:ascii="Times New Roman" w:hAnsi="Times New Roman"/>
                <w:b/>
                <w:sz w:val="24"/>
                <w:szCs w:val="24"/>
              </w:rPr>
              <w:t>MOV_ID</w:t>
            </w:r>
          </w:p>
        </w:tc>
        <w:tc>
          <w:tcPr>
            <w:tcW w:w="1620" w:type="dxa"/>
          </w:tcPr>
          <w:p w:rsidR="00F04AE3" w:rsidRPr="00496216" w:rsidRDefault="00F04AE3" w:rsidP="00F04AE3">
            <w:r w:rsidRPr="00496216">
              <w:rPr>
                <w:rFonts w:ascii="Times New Roman" w:hAnsi="Times New Roman"/>
                <w:b/>
                <w:sz w:val="24"/>
                <w:szCs w:val="24"/>
              </w:rPr>
              <w:t>REV_STARS</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m1 </w:t>
            </w:r>
          </w:p>
        </w:tc>
        <w:tc>
          <w:tcPr>
            <w:tcW w:w="1620" w:type="dxa"/>
          </w:tcPr>
          <w:p w:rsidR="00F04AE3" w:rsidRPr="00BF67FB" w:rsidRDefault="00F04AE3" w:rsidP="00F04AE3">
            <w:r w:rsidRPr="00BF67FB">
              <w:rPr>
                <w:rFonts w:ascii="Times New Roman" w:hAnsi="Times New Roman"/>
                <w:sz w:val="24"/>
                <w:szCs w:val="24"/>
              </w:rPr>
              <w:t>.1</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m2 </w:t>
            </w:r>
          </w:p>
        </w:tc>
        <w:tc>
          <w:tcPr>
            <w:tcW w:w="1620" w:type="dxa"/>
          </w:tcPr>
          <w:p w:rsidR="00F04AE3" w:rsidRPr="00BF67FB" w:rsidRDefault="00F04AE3" w:rsidP="00F04AE3">
            <w:r w:rsidRPr="00BF67FB">
              <w:rPr>
                <w:rFonts w:ascii="Times New Roman" w:hAnsi="Times New Roman"/>
                <w:sz w:val="24"/>
                <w:szCs w:val="24"/>
              </w:rPr>
              <w:t>2</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m3 </w:t>
            </w:r>
          </w:p>
        </w:tc>
        <w:tc>
          <w:tcPr>
            <w:tcW w:w="1620" w:type="dxa"/>
          </w:tcPr>
          <w:p w:rsidR="00F04AE3" w:rsidRPr="00BF67FB" w:rsidRDefault="00F04AE3" w:rsidP="00F04AE3">
            <w:r w:rsidRPr="00BF67FB">
              <w:rPr>
                <w:rFonts w:ascii="Times New Roman" w:hAnsi="Times New Roman"/>
                <w:sz w:val="24"/>
                <w:szCs w:val="24"/>
              </w:rPr>
              <w:t>4</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m5 </w:t>
            </w:r>
          </w:p>
        </w:tc>
        <w:tc>
          <w:tcPr>
            <w:tcW w:w="1620" w:type="dxa"/>
          </w:tcPr>
          <w:p w:rsidR="00F04AE3" w:rsidRPr="00BF67FB" w:rsidRDefault="00F04AE3" w:rsidP="00F04AE3">
            <w:r w:rsidRPr="00BF67FB">
              <w:rPr>
                <w:rFonts w:ascii="Times New Roman" w:hAnsi="Times New Roman"/>
                <w:sz w:val="24"/>
                <w:szCs w:val="24"/>
              </w:rPr>
              <w:t xml:space="preserve"> 6</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m6 </w:t>
            </w:r>
          </w:p>
        </w:tc>
        <w:tc>
          <w:tcPr>
            <w:tcW w:w="1620" w:type="dxa"/>
          </w:tcPr>
          <w:p w:rsidR="00F04AE3" w:rsidRPr="00BF67FB" w:rsidRDefault="00F04AE3" w:rsidP="00F04AE3">
            <w:r w:rsidRPr="00BF67FB">
              <w:rPr>
                <w:rFonts w:ascii="Times New Roman" w:hAnsi="Times New Roman"/>
                <w:sz w:val="24"/>
                <w:szCs w:val="24"/>
              </w:rPr>
              <w:t>.5</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m7 </w:t>
            </w:r>
          </w:p>
        </w:tc>
        <w:tc>
          <w:tcPr>
            <w:tcW w:w="1620" w:type="dxa"/>
          </w:tcPr>
          <w:p w:rsidR="00F04AE3" w:rsidRPr="00BF67FB" w:rsidRDefault="00F04AE3" w:rsidP="00F04AE3">
            <w:r w:rsidRPr="00BF67FB">
              <w:rPr>
                <w:rFonts w:ascii="Times New Roman" w:hAnsi="Times New Roman"/>
                <w:sz w:val="24"/>
                <w:szCs w:val="24"/>
              </w:rPr>
              <w:t xml:space="preserve"> 1</w:t>
            </w:r>
          </w:p>
        </w:tc>
      </w:tr>
      <w:tr w:rsidR="00F04AE3" w:rsidTr="00F04AE3">
        <w:tc>
          <w:tcPr>
            <w:tcW w:w="1278" w:type="dxa"/>
          </w:tcPr>
          <w:p w:rsidR="00F04AE3" w:rsidRPr="00BF67FB" w:rsidRDefault="00F04AE3" w:rsidP="00F04AE3">
            <w:r w:rsidRPr="00BF67FB">
              <w:rPr>
                <w:rFonts w:ascii="Times New Roman" w:hAnsi="Times New Roman"/>
                <w:sz w:val="24"/>
                <w:szCs w:val="24"/>
              </w:rPr>
              <w:t>m8</w:t>
            </w:r>
          </w:p>
        </w:tc>
        <w:tc>
          <w:tcPr>
            <w:tcW w:w="1620" w:type="dxa"/>
          </w:tcPr>
          <w:p w:rsidR="00F04AE3" w:rsidRPr="00BF67FB" w:rsidRDefault="00F04AE3" w:rsidP="00F04AE3">
            <w:pPr>
              <w:rPr>
                <w:rFonts w:ascii="Times New Roman" w:hAnsi="Times New Roman"/>
                <w:sz w:val="24"/>
                <w:szCs w:val="24"/>
              </w:rPr>
            </w:pPr>
            <w:r w:rsidRPr="00BF67FB">
              <w:rPr>
                <w:rFonts w:ascii="Times New Roman" w:hAnsi="Times New Roman"/>
                <w:sz w:val="24"/>
                <w:szCs w:val="24"/>
              </w:rPr>
              <w:t>.4</w:t>
            </w:r>
          </w:p>
        </w:tc>
      </w:tr>
      <w:tr w:rsidR="00F04AE3" w:rsidTr="00F04AE3">
        <w:tc>
          <w:tcPr>
            <w:tcW w:w="1278" w:type="dxa"/>
          </w:tcPr>
          <w:p w:rsidR="00F04AE3" w:rsidRPr="00BF67FB" w:rsidRDefault="00F04AE3" w:rsidP="00F04AE3">
            <w:r w:rsidRPr="00BF67FB">
              <w:rPr>
                <w:rFonts w:ascii="Times New Roman" w:hAnsi="Times New Roman"/>
                <w:sz w:val="24"/>
                <w:szCs w:val="24"/>
              </w:rPr>
              <w:t xml:space="preserve">m4  </w:t>
            </w:r>
          </w:p>
        </w:tc>
        <w:tc>
          <w:tcPr>
            <w:tcW w:w="1620" w:type="dxa"/>
          </w:tcPr>
          <w:p w:rsidR="00F04AE3" w:rsidRPr="00BF67FB" w:rsidRDefault="00F04AE3" w:rsidP="00F04AE3">
            <w:pPr>
              <w:rPr>
                <w:rFonts w:ascii="Times New Roman" w:hAnsi="Times New Roman"/>
                <w:sz w:val="24"/>
                <w:szCs w:val="24"/>
              </w:rPr>
            </w:pPr>
            <w:r w:rsidRPr="00BF67FB">
              <w:rPr>
                <w:rFonts w:ascii="Times New Roman" w:hAnsi="Times New Roman"/>
                <w:sz w:val="24"/>
                <w:szCs w:val="24"/>
              </w:rPr>
              <w:t>.2</w:t>
            </w:r>
          </w:p>
        </w:tc>
      </w:tr>
    </w:tbl>
    <w:p w:rsidR="00F04AE3" w:rsidRPr="00C77B8A" w:rsidRDefault="00F04AE3" w:rsidP="00F04AE3">
      <w:pPr>
        <w:spacing w:after="0" w:line="240" w:lineRule="auto"/>
        <w:rPr>
          <w:rFonts w:ascii="Times New Roman" w:hAnsi="Times New Roman"/>
          <w:b/>
          <w:sz w:val="24"/>
          <w:szCs w:val="24"/>
        </w:rPr>
      </w:pPr>
    </w:p>
    <w:p w:rsidR="00F04AE3" w:rsidRPr="00BC5376" w:rsidRDefault="00F04AE3" w:rsidP="00F04AE3">
      <w:pPr>
        <w:rPr>
          <w:rFonts w:ascii="Times New Roman" w:hAnsi="Times New Roman"/>
          <w:sz w:val="24"/>
          <w:szCs w:val="24"/>
        </w:rPr>
      </w:pPr>
      <w:r>
        <w:rPr>
          <w:rFonts w:ascii="Times New Roman" w:hAnsi="Times New Roman"/>
          <w:sz w:val="24"/>
          <w:szCs w:val="24"/>
        </w:rPr>
        <w:t xml:space="preserve">                   </w:t>
      </w:r>
    </w:p>
    <w:p w:rsidR="00F04AE3" w:rsidRPr="00BC5376" w:rsidRDefault="00F04AE3" w:rsidP="00F04AE3">
      <w:pPr>
        <w:rPr>
          <w:rFonts w:ascii="Times New Roman" w:hAnsi="Times New Roman"/>
          <w:sz w:val="24"/>
          <w:szCs w:val="24"/>
        </w:rPr>
      </w:pPr>
    </w:p>
    <w:p w:rsidR="00F04AE3" w:rsidRPr="00BC5376" w:rsidRDefault="00F04AE3" w:rsidP="00F04AE3">
      <w:pPr>
        <w:rPr>
          <w:rFonts w:ascii="Times New Roman" w:hAnsi="Times New Roman"/>
          <w:sz w:val="24"/>
          <w:szCs w:val="24"/>
        </w:rPr>
      </w:pPr>
    </w:p>
    <w:p w:rsidR="00F04AE3" w:rsidRPr="00BC5376" w:rsidRDefault="00F04AE3" w:rsidP="00F04AE3">
      <w:pPr>
        <w:rPr>
          <w:rFonts w:ascii="Times New Roman" w:hAnsi="Times New Roman"/>
          <w:sz w:val="24"/>
          <w:szCs w:val="24"/>
        </w:rPr>
      </w:pPr>
    </w:p>
    <w:p w:rsidR="00F04AE3" w:rsidRDefault="00F04AE3" w:rsidP="00F04AE3">
      <w:pPr>
        <w:jc w:val="center"/>
        <w:rPr>
          <w:rFonts w:ascii="Times New Roman" w:hAnsi="Times New Roman"/>
          <w:b/>
          <w:sz w:val="28"/>
          <w:szCs w:val="24"/>
          <w:u w:val="single"/>
        </w:rPr>
      </w:pPr>
    </w:p>
    <w:p w:rsidR="00F04AE3" w:rsidRDefault="00F04AE3" w:rsidP="00F04AE3">
      <w:pPr>
        <w:jc w:val="center"/>
        <w:rPr>
          <w:rFonts w:ascii="Times New Roman" w:hAnsi="Times New Roman"/>
          <w:b/>
          <w:sz w:val="28"/>
          <w:szCs w:val="24"/>
          <w:u w:val="single"/>
        </w:rPr>
      </w:pPr>
    </w:p>
    <w:p w:rsidR="00F04AE3" w:rsidRDefault="00F04AE3" w:rsidP="00F04AE3">
      <w:pPr>
        <w:autoSpaceDE w:val="0"/>
        <w:autoSpaceDN w:val="0"/>
        <w:adjustRightInd w:val="0"/>
        <w:spacing w:after="0" w:line="240" w:lineRule="auto"/>
        <w:jc w:val="both"/>
        <w:rPr>
          <w:rFonts w:ascii="Times New Roman" w:hAnsi="Times New Roman"/>
          <w:b/>
          <w:sz w:val="32"/>
          <w:szCs w:val="32"/>
          <w:u w:val="single"/>
        </w:rPr>
      </w:pPr>
    </w:p>
    <w:p w:rsidR="00F04AE3" w:rsidRDefault="00F04AE3" w:rsidP="00F04AE3">
      <w:pPr>
        <w:autoSpaceDE w:val="0"/>
        <w:autoSpaceDN w:val="0"/>
        <w:adjustRightInd w:val="0"/>
        <w:spacing w:after="0" w:line="240" w:lineRule="auto"/>
        <w:jc w:val="both"/>
        <w:rPr>
          <w:rFonts w:ascii="Times New Roman" w:hAnsi="Times New Roman"/>
          <w:b/>
          <w:sz w:val="32"/>
          <w:szCs w:val="32"/>
          <w:u w:val="single"/>
        </w:rPr>
      </w:pPr>
    </w:p>
    <w:p w:rsidR="00F04AE3" w:rsidRDefault="00F04AE3" w:rsidP="00F04AE3">
      <w:pPr>
        <w:autoSpaceDE w:val="0"/>
        <w:autoSpaceDN w:val="0"/>
        <w:adjustRightInd w:val="0"/>
        <w:spacing w:after="0" w:line="240" w:lineRule="auto"/>
        <w:jc w:val="both"/>
        <w:rPr>
          <w:rFonts w:ascii="Times New Roman" w:hAnsi="Times New Roman"/>
          <w:b/>
          <w:sz w:val="32"/>
          <w:szCs w:val="32"/>
          <w:u w:val="single"/>
        </w:rPr>
      </w:pPr>
    </w:p>
    <w:p w:rsidR="00F04AE3" w:rsidRDefault="00F04AE3" w:rsidP="00F04AE3">
      <w:pPr>
        <w:autoSpaceDE w:val="0"/>
        <w:autoSpaceDN w:val="0"/>
        <w:adjustRightInd w:val="0"/>
        <w:spacing w:after="0" w:line="240" w:lineRule="auto"/>
        <w:jc w:val="both"/>
        <w:rPr>
          <w:rFonts w:ascii="Times New Roman" w:hAnsi="Times New Roman"/>
          <w:b/>
          <w:sz w:val="32"/>
          <w:szCs w:val="32"/>
          <w:u w:val="single"/>
        </w:rPr>
      </w:pPr>
      <w:r w:rsidRPr="003F2D44">
        <w:rPr>
          <w:rFonts w:ascii="Times New Roman" w:hAnsi="Times New Roman"/>
          <w:b/>
          <w:sz w:val="32"/>
          <w:szCs w:val="32"/>
          <w:u w:val="single"/>
        </w:rPr>
        <w:t>Queries:</w:t>
      </w:r>
    </w:p>
    <w:p w:rsidR="00F04AE3" w:rsidRDefault="00F04AE3" w:rsidP="00F04AE3">
      <w:pPr>
        <w:spacing w:after="0" w:line="240" w:lineRule="auto"/>
        <w:rPr>
          <w:rFonts w:ascii="Times New Roman" w:hAnsi="Times New Roman"/>
          <w:sz w:val="24"/>
          <w:szCs w:val="24"/>
        </w:rPr>
      </w:pPr>
    </w:p>
    <w:p w:rsidR="00F04AE3" w:rsidRDefault="00F04AE3" w:rsidP="00F04AE3">
      <w:pPr>
        <w:spacing w:after="0" w:line="240" w:lineRule="auto"/>
        <w:rPr>
          <w:rFonts w:ascii="Times New Roman" w:hAnsi="Times New Roman"/>
          <w:sz w:val="24"/>
          <w:szCs w:val="24"/>
        </w:rPr>
      </w:pPr>
    </w:p>
    <w:p w:rsidR="00F04AE3" w:rsidRPr="00F85D96" w:rsidRDefault="00F04AE3" w:rsidP="00F04AE3">
      <w:pPr>
        <w:pStyle w:val="ListParagraph"/>
        <w:numPr>
          <w:ilvl w:val="0"/>
          <w:numId w:val="4"/>
        </w:numPr>
        <w:spacing w:after="0" w:line="240" w:lineRule="auto"/>
        <w:jc w:val="both"/>
        <w:rPr>
          <w:rFonts w:ascii="Times New Roman" w:hAnsi="Times New Roman"/>
          <w:sz w:val="24"/>
          <w:szCs w:val="24"/>
        </w:rPr>
      </w:pPr>
      <w:r w:rsidRPr="00F85D96">
        <w:rPr>
          <w:rFonts w:ascii="Times New Roman" w:hAnsi="Times New Roman"/>
          <w:b/>
          <w:sz w:val="24"/>
          <w:szCs w:val="24"/>
        </w:rPr>
        <w:t>List the titles of all movies directed by ‘Hitchcock’</w:t>
      </w:r>
      <w:r w:rsidRPr="00F85D96">
        <w:rPr>
          <w:rFonts w:ascii="Times New Roman" w:hAnsi="Times New Roman"/>
          <w:sz w:val="24"/>
          <w:szCs w:val="24"/>
        </w:rPr>
        <w:t>.</w:t>
      </w:r>
    </w:p>
    <w:p w:rsidR="00F04AE3" w:rsidRDefault="00F04AE3" w:rsidP="00F04AE3">
      <w:pPr>
        <w:pStyle w:val="ListParagraph"/>
        <w:spacing w:after="0" w:line="240" w:lineRule="auto"/>
        <w:jc w:val="both"/>
        <w:rPr>
          <w:rFonts w:ascii="Times New Roman" w:hAnsi="Times New Roman"/>
          <w:b/>
          <w:sz w:val="24"/>
          <w:szCs w:val="24"/>
        </w:rPr>
      </w:pPr>
    </w:p>
    <w:p w:rsidR="00F04AE3" w:rsidRDefault="00F04AE3" w:rsidP="00F04AE3">
      <w:pPr>
        <w:spacing w:after="0" w:line="240" w:lineRule="auto"/>
        <w:rPr>
          <w:rFonts w:ascii="Times New Roman" w:hAnsi="Times New Roman"/>
          <w:b/>
          <w:sz w:val="24"/>
          <w:szCs w:val="24"/>
        </w:rPr>
      </w:pPr>
    </w:p>
    <w:p w:rsidR="00F04AE3" w:rsidRDefault="00F04AE3" w:rsidP="00F04AE3">
      <w:pPr>
        <w:spacing w:after="0" w:line="240" w:lineRule="auto"/>
        <w:rPr>
          <w:rFonts w:ascii="Times New Roman" w:hAnsi="Times New Roman"/>
          <w:b/>
          <w:sz w:val="24"/>
          <w:szCs w:val="24"/>
        </w:rPr>
      </w:pPr>
    </w:p>
    <w:p w:rsidR="00F04AE3" w:rsidRDefault="00F04AE3" w:rsidP="00F04AE3">
      <w:pPr>
        <w:spacing w:after="0" w:line="240" w:lineRule="auto"/>
        <w:rPr>
          <w:rFonts w:ascii="Times New Roman" w:hAnsi="Times New Roman"/>
          <w:b/>
          <w:sz w:val="24"/>
          <w:szCs w:val="24"/>
        </w:rPr>
      </w:pPr>
    </w:p>
    <w:p w:rsidR="00F04AE3" w:rsidRDefault="00F04AE3" w:rsidP="00F04AE3">
      <w:pPr>
        <w:spacing w:after="0" w:line="240" w:lineRule="auto"/>
        <w:rPr>
          <w:rFonts w:ascii="Times New Roman" w:hAnsi="Times New Roman"/>
          <w:b/>
          <w:sz w:val="24"/>
          <w:szCs w:val="24"/>
        </w:rPr>
      </w:pPr>
    </w:p>
    <w:p w:rsidR="00F04AE3" w:rsidRDefault="00F04AE3" w:rsidP="00F04AE3">
      <w:pPr>
        <w:spacing w:after="0" w:line="240" w:lineRule="auto"/>
        <w:rPr>
          <w:rFonts w:ascii="Times New Roman" w:hAnsi="Times New Roman"/>
          <w:b/>
          <w:sz w:val="24"/>
          <w:szCs w:val="24"/>
        </w:rPr>
      </w:pPr>
    </w:p>
    <w:p w:rsidR="00F04AE3" w:rsidRDefault="00F04AE3" w:rsidP="00F04AE3">
      <w:pPr>
        <w:spacing w:after="0" w:line="240" w:lineRule="auto"/>
        <w:rPr>
          <w:rFonts w:ascii="Times New Roman" w:hAnsi="Times New Roman"/>
          <w:b/>
          <w:sz w:val="24"/>
          <w:szCs w:val="24"/>
        </w:rPr>
      </w:pPr>
    </w:p>
    <w:p w:rsidR="00F04AE3" w:rsidRDefault="00F04AE3" w:rsidP="00F04AE3">
      <w:pPr>
        <w:spacing w:after="0" w:line="240" w:lineRule="auto"/>
        <w:rPr>
          <w:rFonts w:ascii="Times New Roman" w:hAnsi="Times New Roman"/>
          <w:b/>
          <w:sz w:val="24"/>
          <w:szCs w:val="24"/>
        </w:rPr>
      </w:pPr>
    </w:p>
    <w:p w:rsidR="00F04AE3" w:rsidRDefault="00F04AE3" w:rsidP="00F04AE3">
      <w:pPr>
        <w:spacing w:after="0" w:line="240" w:lineRule="auto"/>
        <w:rPr>
          <w:rFonts w:ascii="Times New Roman" w:hAnsi="Times New Roman"/>
          <w:b/>
          <w:sz w:val="24"/>
          <w:szCs w:val="24"/>
        </w:rPr>
      </w:pPr>
    </w:p>
    <w:p w:rsidR="00F04AE3" w:rsidRPr="006001C9" w:rsidRDefault="00F04AE3" w:rsidP="00F04AE3">
      <w:pPr>
        <w:spacing w:after="0" w:line="240" w:lineRule="auto"/>
        <w:rPr>
          <w:rFonts w:ascii="Times New Roman" w:hAnsi="Times New Roman"/>
          <w:sz w:val="24"/>
          <w:szCs w:val="24"/>
        </w:rPr>
      </w:pPr>
      <w:r w:rsidRPr="00C77B8A">
        <w:rPr>
          <w:rFonts w:ascii="Times New Roman" w:hAnsi="Times New Roman"/>
          <w:b/>
          <w:sz w:val="24"/>
          <w:szCs w:val="24"/>
        </w:rPr>
        <w:t>SQL&gt;</w:t>
      </w:r>
      <w:r w:rsidRPr="006001C9">
        <w:rPr>
          <w:rFonts w:ascii="Times New Roman" w:hAnsi="Times New Roman"/>
          <w:b/>
          <w:sz w:val="24"/>
          <w:szCs w:val="24"/>
        </w:rPr>
        <w:t>SELECT</w:t>
      </w:r>
      <w:r w:rsidRPr="006001C9">
        <w:rPr>
          <w:rFonts w:ascii="Times New Roman" w:hAnsi="Times New Roman"/>
          <w:sz w:val="24"/>
          <w:szCs w:val="24"/>
        </w:rPr>
        <w:t xml:space="preserve"> </w:t>
      </w:r>
      <w:proofErr w:type="spellStart"/>
      <w:r w:rsidRPr="006001C9">
        <w:rPr>
          <w:rFonts w:ascii="Times New Roman" w:hAnsi="Times New Roman"/>
          <w:sz w:val="24"/>
          <w:szCs w:val="24"/>
        </w:rPr>
        <w:t>m.mov_id</w:t>
      </w:r>
      <w:proofErr w:type="gramStart"/>
      <w:r w:rsidRPr="006001C9">
        <w:rPr>
          <w:rFonts w:ascii="Times New Roman" w:hAnsi="Times New Roman"/>
          <w:sz w:val="24"/>
          <w:szCs w:val="24"/>
        </w:rPr>
        <w:t>,m.mov</w:t>
      </w:r>
      <w:proofErr w:type="gramEnd"/>
      <w:r w:rsidRPr="006001C9">
        <w:rPr>
          <w:rFonts w:ascii="Times New Roman" w:hAnsi="Times New Roman"/>
          <w:sz w:val="24"/>
          <w:szCs w:val="24"/>
        </w:rPr>
        <w:t>_title,m.dir_id,d.dir_name</w:t>
      </w:r>
      <w:proofErr w:type="spellEnd"/>
      <w:r w:rsidRPr="006001C9">
        <w:rPr>
          <w:rFonts w:ascii="Times New Roman" w:hAnsi="Times New Roman"/>
          <w:sz w:val="24"/>
          <w:szCs w:val="24"/>
        </w:rPr>
        <w:t xml:space="preserve"> </w:t>
      </w:r>
    </w:p>
    <w:p w:rsidR="00F04AE3" w:rsidRPr="006001C9" w:rsidRDefault="00F04AE3" w:rsidP="00F04AE3">
      <w:pPr>
        <w:spacing w:after="0" w:line="240" w:lineRule="auto"/>
        <w:rPr>
          <w:rFonts w:ascii="Times New Roman" w:hAnsi="Times New Roman"/>
          <w:sz w:val="24"/>
          <w:szCs w:val="24"/>
        </w:rPr>
      </w:pPr>
      <w:r w:rsidRPr="006001C9">
        <w:rPr>
          <w:rFonts w:ascii="Times New Roman" w:hAnsi="Times New Roman"/>
          <w:b/>
          <w:sz w:val="24"/>
          <w:szCs w:val="24"/>
        </w:rPr>
        <w:t xml:space="preserve">          FROM</w:t>
      </w:r>
      <w:r w:rsidRPr="006001C9">
        <w:rPr>
          <w:rFonts w:ascii="Times New Roman" w:hAnsi="Times New Roman"/>
          <w:sz w:val="24"/>
          <w:szCs w:val="24"/>
        </w:rPr>
        <w:t xml:space="preserve"> movies </w:t>
      </w:r>
      <w:proofErr w:type="spellStart"/>
      <w:r w:rsidRPr="006001C9">
        <w:rPr>
          <w:rFonts w:ascii="Times New Roman" w:hAnsi="Times New Roman"/>
          <w:sz w:val="24"/>
          <w:szCs w:val="24"/>
        </w:rPr>
        <w:t>m</w:t>
      </w:r>
      <w:proofErr w:type="gramStart"/>
      <w:r w:rsidRPr="006001C9">
        <w:rPr>
          <w:rFonts w:ascii="Times New Roman" w:hAnsi="Times New Roman"/>
          <w:sz w:val="24"/>
          <w:szCs w:val="24"/>
        </w:rPr>
        <w:t>,director</w:t>
      </w:r>
      <w:proofErr w:type="spellEnd"/>
      <w:proofErr w:type="gramEnd"/>
      <w:r w:rsidRPr="006001C9">
        <w:rPr>
          <w:rFonts w:ascii="Times New Roman" w:hAnsi="Times New Roman"/>
          <w:sz w:val="24"/>
          <w:szCs w:val="24"/>
        </w:rPr>
        <w:t xml:space="preserve"> d</w:t>
      </w:r>
    </w:p>
    <w:p w:rsidR="00F04AE3" w:rsidRDefault="00F04AE3" w:rsidP="00F04AE3">
      <w:pPr>
        <w:spacing w:after="0" w:line="240" w:lineRule="auto"/>
        <w:rPr>
          <w:rFonts w:ascii="Times New Roman" w:hAnsi="Times New Roman"/>
          <w:sz w:val="24"/>
          <w:szCs w:val="24"/>
        </w:rPr>
      </w:pPr>
      <w:r w:rsidRPr="006001C9">
        <w:rPr>
          <w:rFonts w:ascii="Times New Roman" w:hAnsi="Times New Roman"/>
          <w:b/>
          <w:sz w:val="24"/>
          <w:szCs w:val="24"/>
        </w:rPr>
        <w:t xml:space="preserve">          WHERE</w:t>
      </w:r>
      <w:r w:rsidRPr="006001C9">
        <w:rPr>
          <w:rFonts w:ascii="Times New Roman" w:hAnsi="Times New Roman"/>
          <w:sz w:val="24"/>
          <w:szCs w:val="24"/>
        </w:rPr>
        <w:t xml:space="preserve"> </w:t>
      </w:r>
      <w:proofErr w:type="spellStart"/>
      <w:r w:rsidRPr="006001C9">
        <w:rPr>
          <w:rFonts w:ascii="Times New Roman" w:hAnsi="Times New Roman"/>
          <w:sz w:val="24"/>
          <w:szCs w:val="24"/>
        </w:rPr>
        <w:t>m.dir_id</w:t>
      </w:r>
      <w:proofErr w:type="spellEnd"/>
      <w:r w:rsidRPr="006001C9">
        <w:rPr>
          <w:rFonts w:ascii="Times New Roman" w:hAnsi="Times New Roman"/>
          <w:sz w:val="24"/>
          <w:szCs w:val="24"/>
        </w:rPr>
        <w:t>=</w:t>
      </w:r>
      <w:proofErr w:type="spellStart"/>
      <w:r w:rsidRPr="006001C9">
        <w:rPr>
          <w:rFonts w:ascii="Times New Roman" w:hAnsi="Times New Roman"/>
          <w:sz w:val="24"/>
          <w:szCs w:val="24"/>
        </w:rPr>
        <w:t>d.dir_id</w:t>
      </w:r>
      <w:proofErr w:type="spellEnd"/>
      <w:r w:rsidRPr="006001C9">
        <w:rPr>
          <w:rFonts w:ascii="Times New Roman" w:hAnsi="Times New Roman"/>
          <w:sz w:val="24"/>
          <w:szCs w:val="24"/>
        </w:rPr>
        <w:t xml:space="preserve"> and </w:t>
      </w:r>
      <w:proofErr w:type="spellStart"/>
      <w:r w:rsidRPr="006001C9">
        <w:rPr>
          <w:rFonts w:ascii="Times New Roman" w:hAnsi="Times New Roman"/>
          <w:sz w:val="24"/>
          <w:szCs w:val="24"/>
        </w:rPr>
        <w:t>d.dir_name</w:t>
      </w:r>
      <w:proofErr w:type="spellEnd"/>
      <w:r w:rsidRPr="006001C9">
        <w:rPr>
          <w:rFonts w:ascii="Times New Roman" w:hAnsi="Times New Roman"/>
          <w:sz w:val="24"/>
          <w:szCs w:val="24"/>
        </w:rPr>
        <w:t>='</w:t>
      </w:r>
      <w:proofErr w:type="spellStart"/>
      <w:r w:rsidRPr="006001C9">
        <w:rPr>
          <w:rFonts w:ascii="Times New Roman" w:hAnsi="Times New Roman"/>
          <w:sz w:val="24"/>
          <w:szCs w:val="24"/>
        </w:rPr>
        <w:t>hitchcock</w:t>
      </w:r>
      <w:proofErr w:type="spellEnd"/>
      <w:r w:rsidRPr="006001C9">
        <w:rPr>
          <w:rFonts w:ascii="Times New Roman" w:hAnsi="Times New Roman"/>
          <w:sz w:val="24"/>
          <w:szCs w:val="24"/>
        </w:rPr>
        <w:t>';</w:t>
      </w:r>
    </w:p>
    <w:p w:rsidR="00F04AE3" w:rsidRDefault="00F04AE3" w:rsidP="00F04AE3">
      <w:pPr>
        <w:spacing w:after="0" w:line="240" w:lineRule="auto"/>
        <w:rPr>
          <w:rFonts w:ascii="Times New Roman" w:hAnsi="Times New Roman"/>
          <w:sz w:val="24"/>
          <w:szCs w:val="24"/>
        </w:rPr>
      </w:pPr>
    </w:p>
    <w:p w:rsidR="00F04AE3" w:rsidRDefault="00F04AE3" w:rsidP="00F04AE3">
      <w:pPr>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278"/>
        <w:gridCol w:w="1890"/>
        <w:gridCol w:w="1260"/>
        <w:gridCol w:w="1620"/>
      </w:tblGrid>
      <w:tr w:rsidR="00F04AE3" w:rsidTr="00F04AE3">
        <w:tc>
          <w:tcPr>
            <w:tcW w:w="1278" w:type="dxa"/>
          </w:tcPr>
          <w:p w:rsidR="00F04AE3" w:rsidRPr="006D7DF8" w:rsidRDefault="00F04AE3" w:rsidP="00F04AE3">
            <w:r w:rsidRPr="006D7DF8">
              <w:rPr>
                <w:rFonts w:ascii="Times New Roman" w:hAnsi="Times New Roman"/>
                <w:b/>
                <w:sz w:val="24"/>
                <w:szCs w:val="24"/>
              </w:rPr>
              <w:t>MOV_ID</w:t>
            </w:r>
          </w:p>
        </w:tc>
        <w:tc>
          <w:tcPr>
            <w:tcW w:w="1890" w:type="dxa"/>
          </w:tcPr>
          <w:p w:rsidR="00F04AE3" w:rsidRPr="006D7DF8" w:rsidRDefault="00F04AE3" w:rsidP="00F04AE3">
            <w:r w:rsidRPr="006D7DF8">
              <w:rPr>
                <w:rFonts w:ascii="Times New Roman" w:hAnsi="Times New Roman"/>
                <w:b/>
                <w:sz w:val="24"/>
                <w:szCs w:val="24"/>
              </w:rPr>
              <w:t>MOV_TITLE</w:t>
            </w:r>
          </w:p>
        </w:tc>
        <w:tc>
          <w:tcPr>
            <w:tcW w:w="1260" w:type="dxa"/>
          </w:tcPr>
          <w:p w:rsidR="00F04AE3" w:rsidRPr="006D7DF8" w:rsidRDefault="00F04AE3" w:rsidP="00F04AE3">
            <w:r w:rsidRPr="006D7DF8">
              <w:rPr>
                <w:rFonts w:ascii="Times New Roman" w:hAnsi="Times New Roman"/>
                <w:b/>
                <w:sz w:val="24"/>
                <w:szCs w:val="24"/>
              </w:rPr>
              <w:t xml:space="preserve">DIR_ID   </w:t>
            </w:r>
          </w:p>
        </w:tc>
        <w:tc>
          <w:tcPr>
            <w:tcW w:w="1620" w:type="dxa"/>
          </w:tcPr>
          <w:p w:rsidR="00F04AE3" w:rsidRPr="006D7DF8" w:rsidRDefault="00F04AE3" w:rsidP="00F04AE3">
            <w:r w:rsidRPr="006D7DF8">
              <w:rPr>
                <w:rFonts w:ascii="Times New Roman" w:hAnsi="Times New Roman"/>
                <w:b/>
                <w:sz w:val="24"/>
                <w:szCs w:val="24"/>
              </w:rPr>
              <w:t>DIR_NAME</w:t>
            </w:r>
          </w:p>
        </w:tc>
      </w:tr>
      <w:tr w:rsidR="00F04AE3" w:rsidTr="00F04AE3">
        <w:tc>
          <w:tcPr>
            <w:tcW w:w="1278" w:type="dxa"/>
          </w:tcPr>
          <w:p w:rsidR="00F04AE3" w:rsidRPr="00DE2FF3" w:rsidRDefault="00F04AE3" w:rsidP="00F04AE3">
            <w:r w:rsidRPr="00DE2FF3">
              <w:rPr>
                <w:rFonts w:ascii="Times New Roman" w:hAnsi="Times New Roman"/>
                <w:sz w:val="24"/>
                <w:szCs w:val="24"/>
              </w:rPr>
              <w:t xml:space="preserve">m6 </w:t>
            </w:r>
          </w:p>
        </w:tc>
        <w:tc>
          <w:tcPr>
            <w:tcW w:w="1890" w:type="dxa"/>
          </w:tcPr>
          <w:p w:rsidR="00F04AE3" w:rsidRPr="00DE2FF3" w:rsidRDefault="00F04AE3" w:rsidP="00F04AE3">
            <w:r w:rsidRPr="00DE2FF3">
              <w:rPr>
                <w:rFonts w:ascii="Times New Roman" w:hAnsi="Times New Roman"/>
                <w:sz w:val="24"/>
                <w:szCs w:val="24"/>
              </w:rPr>
              <w:t xml:space="preserve"> </w:t>
            </w:r>
            <w:proofErr w:type="spellStart"/>
            <w:r w:rsidRPr="00DE2FF3">
              <w:rPr>
                <w:rFonts w:ascii="Times New Roman" w:hAnsi="Times New Roman"/>
                <w:sz w:val="24"/>
                <w:szCs w:val="24"/>
              </w:rPr>
              <w:t>ddlj</w:t>
            </w:r>
            <w:proofErr w:type="spellEnd"/>
            <w:r w:rsidRPr="00DE2FF3">
              <w:rPr>
                <w:rFonts w:ascii="Times New Roman" w:hAnsi="Times New Roman"/>
                <w:sz w:val="24"/>
                <w:szCs w:val="24"/>
              </w:rPr>
              <w:t xml:space="preserve">                 </w:t>
            </w:r>
          </w:p>
        </w:tc>
        <w:tc>
          <w:tcPr>
            <w:tcW w:w="1260" w:type="dxa"/>
          </w:tcPr>
          <w:p w:rsidR="00F04AE3" w:rsidRPr="00DE2FF3" w:rsidRDefault="00F04AE3" w:rsidP="00F04AE3">
            <w:r w:rsidRPr="00DE2FF3">
              <w:rPr>
                <w:rFonts w:ascii="Times New Roman" w:hAnsi="Times New Roman"/>
                <w:sz w:val="24"/>
                <w:szCs w:val="24"/>
              </w:rPr>
              <w:t>d1</w:t>
            </w:r>
          </w:p>
        </w:tc>
        <w:tc>
          <w:tcPr>
            <w:tcW w:w="1620" w:type="dxa"/>
          </w:tcPr>
          <w:p w:rsidR="00F04AE3" w:rsidRPr="00DE2FF3" w:rsidRDefault="00F04AE3" w:rsidP="00F04AE3">
            <w:proofErr w:type="spellStart"/>
            <w:r w:rsidRPr="00DE2FF3">
              <w:rPr>
                <w:rFonts w:ascii="Times New Roman" w:hAnsi="Times New Roman"/>
                <w:sz w:val="24"/>
                <w:szCs w:val="24"/>
              </w:rPr>
              <w:t>hitchcock</w:t>
            </w:r>
            <w:proofErr w:type="spellEnd"/>
          </w:p>
        </w:tc>
      </w:tr>
      <w:tr w:rsidR="00F04AE3" w:rsidTr="00F04AE3">
        <w:tc>
          <w:tcPr>
            <w:tcW w:w="1278" w:type="dxa"/>
          </w:tcPr>
          <w:p w:rsidR="00F04AE3" w:rsidRPr="00DE2FF3" w:rsidRDefault="00F04AE3" w:rsidP="00F04AE3">
            <w:r w:rsidRPr="00DE2FF3">
              <w:rPr>
                <w:rFonts w:ascii="Times New Roman" w:hAnsi="Times New Roman"/>
                <w:sz w:val="24"/>
                <w:szCs w:val="24"/>
              </w:rPr>
              <w:t>m3</w:t>
            </w:r>
          </w:p>
        </w:tc>
        <w:tc>
          <w:tcPr>
            <w:tcW w:w="1890" w:type="dxa"/>
          </w:tcPr>
          <w:p w:rsidR="00F04AE3" w:rsidRPr="00DE2FF3" w:rsidRDefault="00F04AE3" w:rsidP="00F04AE3">
            <w:proofErr w:type="spellStart"/>
            <w:r w:rsidRPr="00DE2FF3">
              <w:rPr>
                <w:rFonts w:ascii="Times New Roman" w:hAnsi="Times New Roman"/>
                <w:sz w:val="24"/>
                <w:szCs w:val="24"/>
              </w:rPr>
              <w:t>darr</w:t>
            </w:r>
            <w:proofErr w:type="spellEnd"/>
            <w:r w:rsidRPr="00DE2FF3">
              <w:rPr>
                <w:rFonts w:ascii="Times New Roman" w:hAnsi="Times New Roman"/>
                <w:sz w:val="24"/>
                <w:szCs w:val="24"/>
              </w:rPr>
              <w:t xml:space="preserve"> </w:t>
            </w:r>
          </w:p>
        </w:tc>
        <w:tc>
          <w:tcPr>
            <w:tcW w:w="1260" w:type="dxa"/>
          </w:tcPr>
          <w:p w:rsidR="00F04AE3" w:rsidRPr="00DE2FF3" w:rsidRDefault="00F04AE3" w:rsidP="00F04AE3">
            <w:r w:rsidRPr="00DE2FF3">
              <w:rPr>
                <w:rFonts w:ascii="Times New Roman" w:hAnsi="Times New Roman"/>
                <w:sz w:val="24"/>
                <w:szCs w:val="24"/>
              </w:rPr>
              <w:t>d1</w:t>
            </w:r>
          </w:p>
        </w:tc>
        <w:tc>
          <w:tcPr>
            <w:tcW w:w="1620" w:type="dxa"/>
          </w:tcPr>
          <w:p w:rsidR="00F04AE3" w:rsidRPr="00DE2FF3" w:rsidRDefault="00F04AE3" w:rsidP="00F04AE3">
            <w:proofErr w:type="spellStart"/>
            <w:r w:rsidRPr="00DE2FF3">
              <w:rPr>
                <w:rFonts w:ascii="Times New Roman" w:hAnsi="Times New Roman"/>
                <w:sz w:val="24"/>
                <w:szCs w:val="24"/>
              </w:rPr>
              <w:t>hitchcock</w:t>
            </w:r>
            <w:proofErr w:type="spellEnd"/>
          </w:p>
        </w:tc>
      </w:tr>
      <w:tr w:rsidR="00F04AE3" w:rsidTr="00F04AE3">
        <w:tc>
          <w:tcPr>
            <w:tcW w:w="1278" w:type="dxa"/>
          </w:tcPr>
          <w:p w:rsidR="00F04AE3" w:rsidRPr="00DE2FF3" w:rsidRDefault="00F04AE3" w:rsidP="00F04AE3">
            <w:r w:rsidRPr="00DE2FF3">
              <w:rPr>
                <w:rFonts w:ascii="Times New Roman" w:hAnsi="Times New Roman"/>
                <w:sz w:val="24"/>
                <w:szCs w:val="24"/>
              </w:rPr>
              <w:t>m1</w:t>
            </w:r>
          </w:p>
        </w:tc>
        <w:tc>
          <w:tcPr>
            <w:tcW w:w="1890" w:type="dxa"/>
          </w:tcPr>
          <w:p w:rsidR="00F04AE3" w:rsidRPr="00DE2FF3" w:rsidRDefault="00F04AE3" w:rsidP="00F04AE3">
            <w:proofErr w:type="spellStart"/>
            <w:r w:rsidRPr="00DE2FF3">
              <w:rPr>
                <w:rFonts w:ascii="Times New Roman" w:hAnsi="Times New Roman"/>
                <w:sz w:val="24"/>
                <w:szCs w:val="24"/>
              </w:rPr>
              <w:t>sulthan</w:t>
            </w:r>
            <w:proofErr w:type="spellEnd"/>
          </w:p>
        </w:tc>
        <w:tc>
          <w:tcPr>
            <w:tcW w:w="1260" w:type="dxa"/>
          </w:tcPr>
          <w:p w:rsidR="00F04AE3" w:rsidRPr="00DE2FF3" w:rsidRDefault="00F04AE3" w:rsidP="00F04AE3">
            <w:r w:rsidRPr="00DE2FF3">
              <w:rPr>
                <w:rFonts w:ascii="Times New Roman" w:hAnsi="Times New Roman"/>
                <w:sz w:val="24"/>
                <w:szCs w:val="24"/>
              </w:rPr>
              <w:t xml:space="preserve"> d1       </w:t>
            </w:r>
          </w:p>
        </w:tc>
        <w:tc>
          <w:tcPr>
            <w:tcW w:w="1620" w:type="dxa"/>
          </w:tcPr>
          <w:p w:rsidR="00F04AE3" w:rsidRPr="00DE2FF3" w:rsidRDefault="00F04AE3" w:rsidP="00F04AE3">
            <w:pPr>
              <w:rPr>
                <w:rFonts w:ascii="Times New Roman" w:hAnsi="Times New Roman"/>
                <w:sz w:val="24"/>
                <w:szCs w:val="24"/>
              </w:rPr>
            </w:pPr>
            <w:proofErr w:type="spellStart"/>
            <w:r w:rsidRPr="00DE2FF3">
              <w:rPr>
                <w:rFonts w:ascii="Times New Roman" w:hAnsi="Times New Roman"/>
                <w:sz w:val="24"/>
                <w:szCs w:val="24"/>
              </w:rPr>
              <w:t>hitchcock</w:t>
            </w:r>
            <w:proofErr w:type="spellEnd"/>
          </w:p>
        </w:tc>
      </w:tr>
    </w:tbl>
    <w:p w:rsidR="00F04AE3" w:rsidRPr="006001C9" w:rsidRDefault="00F04AE3" w:rsidP="00F04AE3">
      <w:pPr>
        <w:spacing w:after="0" w:line="240" w:lineRule="auto"/>
        <w:rPr>
          <w:rFonts w:ascii="Times New Roman" w:hAnsi="Times New Roman"/>
          <w:sz w:val="24"/>
          <w:szCs w:val="24"/>
        </w:rPr>
      </w:pPr>
    </w:p>
    <w:p w:rsidR="002E3801" w:rsidRDefault="002E3801"/>
    <w:p w:rsidR="006F0A91" w:rsidRPr="009F1494" w:rsidRDefault="006F0A91" w:rsidP="006F0A91">
      <w:pPr>
        <w:spacing w:after="0" w:line="240" w:lineRule="auto"/>
        <w:jc w:val="both"/>
        <w:rPr>
          <w:rFonts w:ascii="Times New Roman" w:hAnsi="Times New Roman"/>
          <w:b/>
          <w:sz w:val="24"/>
          <w:szCs w:val="24"/>
        </w:rPr>
      </w:pPr>
      <w:proofErr w:type="gramStart"/>
      <w:r>
        <w:rPr>
          <w:rFonts w:ascii="Times New Roman" w:hAnsi="Times New Roman"/>
          <w:b/>
          <w:sz w:val="24"/>
          <w:szCs w:val="24"/>
        </w:rPr>
        <w:t>2.</w:t>
      </w:r>
      <w:r w:rsidRPr="009F1494">
        <w:rPr>
          <w:rFonts w:ascii="Times New Roman" w:hAnsi="Times New Roman"/>
          <w:b/>
          <w:sz w:val="24"/>
          <w:szCs w:val="24"/>
        </w:rPr>
        <w:t>Find</w:t>
      </w:r>
      <w:proofErr w:type="gramEnd"/>
      <w:r w:rsidRPr="009F1494">
        <w:rPr>
          <w:rFonts w:ascii="Times New Roman" w:hAnsi="Times New Roman"/>
          <w:b/>
          <w:sz w:val="24"/>
          <w:szCs w:val="24"/>
        </w:rPr>
        <w:t xml:space="preserve"> the movie names where one or more actors acted in two or more movies</w:t>
      </w:r>
      <w:r w:rsidRPr="009F1494">
        <w:rPr>
          <w:rFonts w:ascii="Times New Roman" w:hAnsi="Times New Roman"/>
          <w:sz w:val="24"/>
          <w:szCs w:val="24"/>
        </w:rPr>
        <w:t>.</w:t>
      </w:r>
      <w:r w:rsidRPr="009F1494">
        <w:rPr>
          <w:rFonts w:ascii="Times New Roman" w:hAnsi="Times New Roman"/>
          <w:b/>
          <w:sz w:val="24"/>
          <w:szCs w:val="24"/>
        </w:rPr>
        <w:t xml:space="preserve"> </w:t>
      </w:r>
    </w:p>
    <w:p w:rsidR="006F0A91" w:rsidRDefault="006F0A91" w:rsidP="006F0A91">
      <w:pPr>
        <w:spacing w:after="0" w:line="240" w:lineRule="auto"/>
        <w:jc w:val="both"/>
        <w:rPr>
          <w:rFonts w:ascii="Times New Roman" w:hAnsi="Times New Roman"/>
          <w:b/>
          <w:sz w:val="24"/>
          <w:szCs w:val="24"/>
        </w:rPr>
      </w:pPr>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sz w:val="24"/>
          <w:szCs w:val="24"/>
        </w:rPr>
        <w:t>SQL&gt;</w:t>
      </w:r>
      <w:r w:rsidRPr="00AD3FF5">
        <w:rPr>
          <w:rFonts w:ascii="Times New Roman" w:hAnsi="Times New Roman"/>
          <w:b/>
          <w:sz w:val="24"/>
          <w:szCs w:val="24"/>
        </w:rPr>
        <w:t>SELECT</w:t>
      </w:r>
      <w:r w:rsidRPr="00AD3FF5">
        <w:rPr>
          <w:rFonts w:ascii="Times New Roman" w:hAnsi="Times New Roman"/>
          <w:sz w:val="24"/>
          <w:szCs w:val="24"/>
        </w:rPr>
        <w:t xml:space="preserve"> </w:t>
      </w:r>
      <w:proofErr w:type="spellStart"/>
      <w:r w:rsidRPr="00AD3FF5">
        <w:rPr>
          <w:rFonts w:ascii="Times New Roman" w:hAnsi="Times New Roman"/>
          <w:sz w:val="24"/>
          <w:szCs w:val="24"/>
        </w:rPr>
        <w:t>mov_title</w:t>
      </w:r>
      <w:proofErr w:type="spellEnd"/>
      <w:r w:rsidRPr="00AD3FF5">
        <w:rPr>
          <w:rFonts w:ascii="Times New Roman" w:hAnsi="Times New Roman"/>
          <w:sz w:val="24"/>
          <w:szCs w:val="24"/>
        </w:rPr>
        <w:t xml:space="preserve">, </w:t>
      </w:r>
      <w:proofErr w:type="spellStart"/>
      <w:r w:rsidRPr="00AD3FF5">
        <w:rPr>
          <w:rFonts w:ascii="Times New Roman" w:hAnsi="Times New Roman"/>
          <w:sz w:val="24"/>
          <w:szCs w:val="24"/>
        </w:rPr>
        <w:t>act_name</w:t>
      </w:r>
      <w:proofErr w:type="spellEnd"/>
      <w:r w:rsidRPr="00AD3FF5">
        <w:rPr>
          <w:rFonts w:ascii="Times New Roman" w:hAnsi="Times New Roman"/>
          <w:sz w:val="24"/>
          <w:szCs w:val="24"/>
        </w:rPr>
        <w:t>, role</w:t>
      </w:r>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b/>
          <w:sz w:val="24"/>
          <w:szCs w:val="24"/>
        </w:rPr>
        <w:t xml:space="preserve"> FROM</w:t>
      </w:r>
      <w:r w:rsidRPr="00AD3FF5">
        <w:rPr>
          <w:rFonts w:ascii="Times New Roman" w:hAnsi="Times New Roman"/>
          <w:sz w:val="24"/>
          <w:szCs w:val="24"/>
        </w:rPr>
        <w:t xml:space="preserve"> movies</w:t>
      </w:r>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b/>
          <w:sz w:val="24"/>
          <w:szCs w:val="24"/>
        </w:rPr>
        <w:t xml:space="preserve"> JOIN</w:t>
      </w:r>
      <w:r w:rsidRPr="00AD3FF5">
        <w:rPr>
          <w:rFonts w:ascii="Times New Roman" w:hAnsi="Times New Roman"/>
          <w:sz w:val="24"/>
          <w:szCs w:val="24"/>
        </w:rPr>
        <w:t xml:space="preserve"> </w:t>
      </w:r>
      <w:proofErr w:type="spellStart"/>
      <w:r w:rsidRPr="00AD3FF5">
        <w:rPr>
          <w:rFonts w:ascii="Times New Roman" w:hAnsi="Times New Roman"/>
          <w:sz w:val="24"/>
          <w:szCs w:val="24"/>
        </w:rPr>
        <w:t>movie_cast</w:t>
      </w:r>
      <w:proofErr w:type="spellEnd"/>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sz w:val="24"/>
          <w:szCs w:val="24"/>
        </w:rPr>
        <w:t xml:space="preserve">   </w:t>
      </w:r>
      <w:r w:rsidRPr="00AD3FF5">
        <w:rPr>
          <w:rFonts w:ascii="Times New Roman" w:hAnsi="Times New Roman"/>
          <w:b/>
          <w:sz w:val="24"/>
          <w:szCs w:val="24"/>
        </w:rPr>
        <w:t xml:space="preserve">ON </w:t>
      </w:r>
      <w:proofErr w:type="spellStart"/>
      <w:r w:rsidRPr="00AD3FF5">
        <w:rPr>
          <w:rFonts w:ascii="Times New Roman" w:hAnsi="Times New Roman"/>
          <w:sz w:val="24"/>
          <w:szCs w:val="24"/>
        </w:rPr>
        <w:t>movie_cast.mov_id</w:t>
      </w:r>
      <w:proofErr w:type="spellEnd"/>
      <w:r w:rsidRPr="00AD3FF5">
        <w:rPr>
          <w:rFonts w:ascii="Times New Roman" w:hAnsi="Times New Roman"/>
          <w:sz w:val="24"/>
          <w:szCs w:val="24"/>
        </w:rPr>
        <w:t>=</w:t>
      </w:r>
      <w:proofErr w:type="spellStart"/>
      <w:r w:rsidRPr="00AD3FF5">
        <w:rPr>
          <w:rFonts w:ascii="Times New Roman" w:hAnsi="Times New Roman"/>
          <w:sz w:val="24"/>
          <w:szCs w:val="24"/>
        </w:rPr>
        <w:t>movies.mov_id</w:t>
      </w:r>
      <w:proofErr w:type="spellEnd"/>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b/>
          <w:sz w:val="24"/>
          <w:szCs w:val="24"/>
        </w:rPr>
        <w:t xml:space="preserve"> JOIN</w:t>
      </w:r>
      <w:r w:rsidRPr="00AD3FF5">
        <w:rPr>
          <w:rFonts w:ascii="Times New Roman" w:hAnsi="Times New Roman"/>
          <w:sz w:val="24"/>
          <w:szCs w:val="24"/>
        </w:rPr>
        <w:t xml:space="preserve"> actor</w:t>
      </w:r>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sz w:val="24"/>
          <w:szCs w:val="24"/>
        </w:rPr>
        <w:t xml:space="preserve">   </w:t>
      </w:r>
      <w:r w:rsidRPr="00AD3FF5">
        <w:rPr>
          <w:rFonts w:ascii="Times New Roman" w:hAnsi="Times New Roman"/>
          <w:b/>
          <w:sz w:val="24"/>
          <w:szCs w:val="24"/>
        </w:rPr>
        <w:t>ON</w:t>
      </w:r>
      <w:r w:rsidRPr="00AD3FF5">
        <w:rPr>
          <w:rFonts w:ascii="Times New Roman" w:hAnsi="Times New Roman"/>
          <w:sz w:val="24"/>
          <w:szCs w:val="24"/>
        </w:rPr>
        <w:t xml:space="preserve"> </w:t>
      </w:r>
      <w:proofErr w:type="spellStart"/>
      <w:r w:rsidRPr="00AD3FF5">
        <w:rPr>
          <w:rFonts w:ascii="Times New Roman" w:hAnsi="Times New Roman"/>
          <w:sz w:val="24"/>
          <w:szCs w:val="24"/>
        </w:rPr>
        <w:t>movie_cast.act_id</w:t>
      </w:r>
      <w:proofErr w:type="spellEnd"/>
      <w:r w:rsidRPr="00AD3FF5">
        <w:rPr>
          <w:rFonts w:ascii="Times New Roman" w:hAnsi="Times New Roman"/>
          <w:sz w:val="24"/>
          <w:szCs w:val="24"/>
        </w:rPr>
        <w:t>=</w:t>
      </w:r>
      <w:proofErr w:type="spellStart"/>
      <w:r w:rsidRPr="00AD3FF5">
        <w:rPr>
          <w:rFonts w:ascii="Times New Roman" w:hAnsi="Times New Roman"/>
          <w:sz w:val="24"/>
          <w:szCs w:val="24"/>
        </w:rPr>
        <w:t>actor.act_id</w:t>
      </w:r>
      <w:proofErr w:type="spellEnd"/>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b/>
          <w:sz w:val="24"/>
          <w:szCs w:val="24"/>
        </w:rPr>
        <w:t xml:space="preserve"> WHERE</w:t>
      </w:r>
      <w:r w:rsidRPr="00AD3FF5">
        <w:rPr>
          <w:rFonts w:ascii="Times New Roman" w:hAnsi="Times New Roman"/>
          <w:sz w:val="24"/>
          <w:szCs w:val="24"/>
        </w:rPr>
        <w:t xml:space="preserve"> </w:t>
      </w:r>
      <w:proofErr w:type="spellStart"/>
      <w:r w:rsidRPr="00AD3FF5">
        <w:rPr>
          <w:rFonts w:ascii="Times New Roman" w:hAnsi="Times New Roman"/>
          <w:sz w:val="24"/>
          <w:szCs w:val="24"/>
        </w:rPr>
        <w:t>actor.act_id</w:t>
      </w:r>
      <w:proofErr w:type="spellEnd"/>
      <w:r w:rsidRPr="00AD3FF5">
        <w:rPr>
          <w:rFonts w:ascii="Times New Roman" w:hAnsi="Times New Roman"/>
          <w:sz w:val="24"/>
          <w:szCs w:val="24"/>
        </w:rPr>
        <w:t xml:space="preserve"> IN (</w:t>
      </w:r>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sz w:val="24"/>
          <w:szCs w:val="24"/>
        </w:rPr>
        <w:t xml:space="preserve"> </w:t>
      </w:r>
      <w:r w:rsidRPr="00AD3FF5">
        <w:rPr>
          <w:rFonts w:ascii="Times New Roman" w:hAnsi="Times New Roman"/>
          <w:b/>
          <w:sz w:val="24"/>
          <w:szCs w:val="24"/>
        </w:rPr>
        <w:t xml:space="preserve">SELECT </w:t>
      </w:r>
      <w:proofErr w:type="spellStart"/>
      <w:r w:rsidRPr="00AD3FF5">
        <w:rPr>
          <w:rFonts w:ascii="Times New Roman" w:hAnsi="Times New Roman"/>
          <w:sz w:val="24"/>
          <w:szCs w:val="24"/>
        </w:rPr>
        <w:t>act_id</w:t>
      </w:r>
      <w:proofErr w:type="spellEnd"/>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sz w:val="24"/>
          <w:szCs w:val="24"/>
        </w:rPr>
        <w:t xml:space="preserve"> </w:t>
      </w:r>
      <w:r w:rsidRPr="00AD3FF5">
        <w:rPr>
          <w:rFonts w:ascii="Times New Roman" w:hAnsi="Times New Roman"/>
          <w:b/>
          <w:sz w:val="24"/>
          <w:szCs w:val="24"/>
        </w:rPr>
        <w:t xml:space="preserve">FROM </w:t>
      </w:r>
      <w:proofErr w:type="spellStart"/>
      <w:r w:rsidRPr="00AD3FF5">
        <w:rPr>
          <w:rFonts w:ascii="Times New Roman" w:hAnsi="Times New Roman"/>
          <w:sz w:val="24"/>
          <w:szCs w:val="24"/>
        </w:rPr>
        <w:t>movie_cast</w:t>
      </w:r>
      <w:proofErr w:type="spellEnd"/>
    </w:p>
    <w:p w:rsidR="006F0A91" w:rsidRPr="00AD3FF5" w:rsidRDefault="006F0A91" w:rsidP="006F0A91">
      <w:pPr>
        <w:spacing w:after="0" w:line="240" w:lineRule="auto"/>
        <w:rPr>
          <w:rFonts w:ascii="Times New Roman" w:hAnsi="Times New Roman"/>
          <w:sz w:val="24"/>
          <w:szCs w:val="24"/>
        </w:rPr>
      </w:pPr>
      <w:r w:rsidRPr="00AD3FF5">
        <w:rPr>
          <w:rFonts w:ascii="Times New Roman" w:hAnsi="Times New Roman"/>
          <w:b/>
          <w:sz w:val="24"/>
          <w:szCs w:val="24"/>
        </w:rPr>
        <w:t xml:space="preserve"> GROUP BY</w:t>
      </w:r>
      <w:r w:rsidRPr="00AD3FF5">
        <w:rPr>
          <w:rFonts w:ascii="Times New Roman" w:hAnsi="Times New Roman"/>
          <w:sz w:val="24"/>
          <w:szCs w:val="24"/>
        </w:rPr>
        <w:t xml:space="preserve"> </w:t>
      </w:r>
      <w:proofErr w:type="spellStart"/>
      <w:r w:rsidRPr="00AD3FF5">
        <w:rPr>
          <w:rFonts w:ascii="Times New Roman" w:hAnsi="Times New Roman"/>
          <w:sz w:val="24"/>
          <w:szCs w:val="24"/>
        </w:rPr>
        <w:t>act_id</w:t>
      </w:r>
      <w:proofErr w:type="spellEnd"/>
      <w:r w:rsidRPr="00AD3FF5">
        <w:rPr>
          <w:rFonts w:ascii="Times New Roman" w:hAnsi="Times New Roman"/>
          <w:sz w:val="24"/>
          <w:szCs w:val="24"/>
        </w:rPr>
        <w:t xml:space="preserve"> HAVING </w:t>
      </w:r>
      <w:proofErr w:type="gramStart"/>
      <w:r w:rsidRPr="00AD3FF5">
        <w:rPr>
          <w:rFonts w:ascii="Times New Roman" w:hAnsi="Times New Roman"/>
          <w:sz w:val="24"/>
          <w:szCs w:val="24"/>
        </w:rPr>
        <w:t>COUNT(</w:t>
      </w:r>
      <w:proofErr w:type="gramEnd"/>
      <w:r w:rsidRPr="00AD3FF5">
        <w:rPr>
          <w:rFonts w:ascii="Times New Roman" w:hAnsi="Times New Roman"/>
          <w:sz w:val="24"/>
          <w:szCs w:val="24"/>
        </w:rPr>
        <w:t>*)&gt;=2);</w:t>
      </w:r>
    </w:p>
    <w:p w:rsidR="006F0A91" w:rsidRPr="00096A13" w:rsidRDefault="006F0A91" w:rsidP="006F0A91">
      <w:pPr>
        <w:spacing w:after="0"/>
        <w:rPr>
          <w:rFonts w:ascii="Times New Roman" w:hAnsi="Times New Roman"/>
          <w:sz w:val="24"/>
          <w:szCs w:val="24"/>
        </w:rPr>
      </w:pPr>
    </w:p>
    <w:p w:rsidR="006F0A91" w:rsidRPr="00AD3FF5" w:rsidRDefault="006F0A91" w:rsidP="006F0A91">
      <w:pPr>
        <w:spacing w:after="0" w:line="240" w:lineRule="auto"/>
        <w:jc w:val="both"/>
        <w:rPr>
          <w:rFonts w:ascii="Times New Roman" w:hAnsi="Times New Roman"/>
          <w:b/>
          <w:sz w:val="24"/>
          <w:szCs w:val="24"/>
        </w:rPr>
      </w:pPr>
    </w:p>
    <w:tbl>
      <w:tblPr>
        <w:tblStyle w:val="TableGrid"/>
        <w:tblpPr w:leftFromText="180" w:rightFromText="180" w:vertAnchor="text" w:horzAnchor="margin" w:tblpY="27"/>
        <w:tblW w:w="0" w:type="auto"/>
        <w:tblLook w:val="04A0" w:firstRow="1" w:lastRow="0" w:firstColumn="1" w:lastColumn="0" w:noHBand="0" w:noVBand="1"/>
      </w:tblPr>
      <w:tblGrid>
        <w:gridCol w:w="1728"/>
        <w:gridCol w:w="1800"/>
        <w:gridCol w:w="1170"/>
      </w:tblGrid>
      <w:tr w:rsidR="006F0A91" w:rsidTr="00E023ED">
        <w:tc>
          <w:tcPr>
            <w:tcW w:w="1728" w:type="dxa"/>
          </w:tcPr>
          <w:p w:rsidR="006F0A91" w:rsidRPr="0002693C" w:rsidRDefault="006F0A91" w:rsidP="00E023ED">
            <w:r w:rsidRPr="0002693C">
              <w:rPr>
                <w:rFonts w:ascii="Times New Roman" w:hAnsi="Times New Roman"/>
                <w:b/>
                <w:sz w:val="24"/>
                <w:szCs w:val="24"/>
              </w:rPr>
              <w:t>MOV_TITLE</w:t>
            </w:r>
          </w:p>
        </w:tc>
        <w:tc>
          <w:tcPr>
            <w:tcW w:w="1800" w:type="dxa"/>
          </w:tcPr>
          <w:p w:rsidR="006F0A91" w:rsidRPr="0002693C" w:rsidRDefault="006F0A91" w:rsidP="00E023ED">
            <w:r w:rsidRPr="0002693C">
              <w:rPr>
                <w:rFonts w:ascii="Times New Roman" w:hAnsi="Times New Roman"/>
                <w:b/>
                <w:sz w:val="24"/>
                <w:szCs w:val="24"/>
              </w:rPr>
              <w:t>ACT_NAME</w:t>
            </w:r>
          </w:p>
        </w:tc>
        <w:tc>
          <w:tcPr>
            <w:tcW w:w="1170" w:type="dxa"/>
          </w:tcPr>
          <w:p w:rsidR="006F0A91" w:rsidRPr="0002693C" w:rsidRDefault="006F0A91" w:rsidP="00E023ED">
            <w:pPr>
              <w:rPr>
                <w:rFonts w:ascii="Times New Roman" w:hAnsi="Times New Roman"/>
                <w:b/>
                <w:sz w:val="24"/>
                <w:szCs w:val="24"/>
              </w:rPr>
            </w:pPr>
            <w:r w:rsidRPr="0002693C">
              <w:rPr>
                <w:rFonts w:ascii="Times New Roman" w:hAnsi="Times New Roman"/>
                <w:b/>
                <w:sz w:val="24"/>
                <w:szCs w:val="24"/>
              </w:rPr>
              <w:t>ROLE</w:t>
            </w:r>
          </w:p>
        </w:tc>
      </w:tr>
      <w:tr w:rsidR="006F0A91" w:rsidTr="00E023ED">
        <w:tc>
          <w:tcPr>
            <w:tcW w:w="1728" w:type="dxa"/>
          </w:tcPr>
          <w:p w:rsidR="006F0A91" w:rsidRPr="00DE2FF3" w:rsidRDefault="006F0A91" w:rsidP="00E023ED">
            <w:proofErr w:type="spellStart"/>
            <w:r w:rsidRPr="00DE2FF3">
              <w:rPr>
                <w:rFonts w:ascii="Times New Roman" w:hAnsi="Times New Roman"/>
                <w:sz w:val="24"/>
                <w:szCs w:val="24"/>
              </w:rPr>
              <w:t>ddlj</w:t>
            </w:r>
            <w:proofErr w:type="spellEnd"/>
            <w:r w:rsidRPr="00DE2FF3">
              <w:rPr>
                <w:rFonts w:ascii="Times New Roman" w:hAnsi="Times New Roman"/>
                <w:sz w:val="24"/>
                <w:szCs w:val="24"/>
              </w:rPr>
              <w:t xml:space="preserve"> </w:t>
            </w:r>
          </w:p>
        </w:tc>
        <w:tc>
          <w:tcPr>
            <w:tcW w:w="1800" w:type="dxa"/>
          </w:tcPr>
          <w:p w:rsidR="006F0A91" w:rsidRPr="00DE2FF3" w:rsidRDefault="006F0A91" w:rsidP="00E023ED">
            <w:proofErr w:type="spellStart"/>
            <w:r w:rsidRPr="00DE2FF3">
              <w:rPr>
                <w:rFonts w:ascii="Times New Roman" w:hAnsi="Times New Roman"/>
                <w:sz w:val="24"/>
                <w:szCs w:val="24"/>
              </w:rPr>
              <w:t>sharuk</w:t>
            </w:r>
            <w:proofErr w:type="spellEnd"/>
            <w:r w:rsidRPr="00DE2FF3">
              <w:rPr>
                <w:rFonts w:ascii="Times New Roman" w:hAnsi="Times New Roman"/>
                <w:sz w:val="24"/>
                <w:szCs w:val="24"/>
              </w:rPr>
              <w:t xml:space="preserve">  </w:t>
            </w:r>
          </w:p>
        </w:tc>
        <w:tc>
          <w:tcPr>
            <w:tcW w:w="1170" w:type="dxa"/>
          </w:tcPr>
          <w:p w:rsidR="006F0A91" w:rsidRPr="00DE2FF3" w:rsidRDefault="006F0A91" w:rsidP="00E023ED">
            <w:r w:rsidRPr="00DE2FF3">
              <w:rPr>
                <w:rFonts w:ascii="Times New Roman" w:hAnsi="Times New Roman"/>
                <w:sz w:val="24"/>
                <w:szCs w:val="24"/>
              </w:rPr>
              <w:t>hero</w:t>
            </w:r>
          </w:p>
        </w:tc>
      </w:tr>
      <w:tr w:rsidR="006F0A91" w:rsidTr="00E023ED">
        <w:tc>
          <w:tcPr>
            <w:tcW w:w="1728" w:type="dxa"/>
          </w:tcPr>
          <w:p w:rsidR="006F0A91" w:rsidRPr="00DE2FF3" w:rsidRDefault="006F0A91" w:rsidP="00E023ED">
            <w:proofErr w:type="spellStart"/>
            <w:r w:rsidRPr="00DE2FF3">
              <w:rPr>
                <w:rFonts w:ascii="Times New Roman" w:hAnsi="Times New Roman"/>
                <w:sz w:val="24"/>
                <w:szCs w:val="24"/>
              </w:rPr>
              <w:t>bazigar</w:t>
            </w:r>
            <w:proofErr w:type="spellEnd"/>
          </w:p>
        </w:tc>
        <w:tc>
          <w:tcPr>
            <w:tcW w:w="1800" w:type="dxa"/>
          </w:tcPr>
          <w:p w:rsidR="006F0A91" w:rsidRPr="00DE2FF3" w:rsidRDefault="006F0A91" w:rsidP="00E023ED">
            <w:proofErr w:type="spellStart"/>
            <w:r w:rsidRPr="00DE2FF3">
              <w:rPr>
                <w:rFonts w:ascii="Times New Roman" w:hAnsi="Times New Roman"/>
                <w:sz w:val="24"/>
                <w:szCs w:val="24"/>
              </w:rPr>
              <w:t>sharuk</w:t>
            </w:r>
            <w:proofErr w:type="spellEnd"/>
            <w:r w:rsidRPr="00DE2FF3">
              <w:rPr>
                <w:rFonts w:ascii="Times New Roman" w:hAnsi="Times New Roman"/>
                <w:sz w:val="24"/>
                <w:szCs w:val="24"/>
              </w:rPr>
              <w:t xml:space="preserve">  </w:t>
            </w:r>
          </w:p>
        </w:tc>
        <w:tc>
          <w:tcPr>
            <w:tcW w:w="1170" w:type="dxa"/>
          </w:tcPr>
          <w:p w:rsidR="006F0A91" w:rsidRPr="00DE2FF3" w:rsidRDefault="006F0A91" w:rsidP="00E023ED">
            <w:r w:rsidRPr="00DE2FF3">
              <w:rPr>
                <w:rFonts w:ascii="Times New Roman" w:hAnsi="Times New Roman"/>
                <w:sz w:val="24"/>
                <w:szCs w:val="24"/>
              </w:rPr>
              <w:t>hero</w:t>
            </w:r>
          </w:p>
        </w:tc>
      </w:tr>
      <w:tr w:rsidR="006F0A91" w:rsidTr="00E023ED">
        <w:tc>
          <w:tcPr>
            <w:tcW w:w="1728" w:type="dxa"/>
          </w:tcPr>
          <w:p w:rsidR="006F0A91" w:rsidRPr="00DE2FF3" w:rsidRDefault="006F0A91" w:rsidP="00E023ED">
            <w:proofErr w:type="spellStart"/>
            <w:r w:rsidRPr="00DE2FF3">
              <w:rPr>
                <w:rFonts w:ascii="Times New Roman" w:hAnsi="Times New Roman"/>
                <w:sz w:val="24"/>
                <w:szCs w:val="24"/>
              </w:rPr>
              <w:t>darr</w:t>
            </w:r>
            <w:proofErr w:type="spellEnd"/>
            <w:r w:rsidRPr="00DE2FF3">
              <w:rPr>
                <w:rFonts w:ascii="Times New Roman" w:hAnsi="Times New Roman"/>
                <w:sz w:val="24"/>
                <w:szCs w:val="24"/>
              </w:rPr>
              <w:t xml:space="preserve"> </w:t>
            </w:r>
          </w:p>
        </w:tc>
        <w:tc>
          <w:tcPr>
            <w:tcW w:w="1800" w:type="dxa"/>
          </w:tcPr>
          <w:p w:rsidR="006F0A91" w:rsidRPr="00DE2FF3" w:rsidRDefault="006F0A91" w:rsidP="00E023ED">
            <w:proofErr w:type="spellStart"/>
            <w:r w:rsidRPr="00DE2FF3">
              <w:rPr>
                <w:rFonts w:ascii="Times New Roman" w:hAnsi="Times New Roman"/>
                <w:sz w:val="24"/>
                <w:szCs w:val="24"/>
              </w:rPr>
              <w:t>sharuk</w:t>
            </w:r>
            <w:proofErr w:type="spellEnd"/>
            <w:r w:rsidRPr="00DE2FF3">
              <w:rPr>
                <w:rFonts w:ascii="Times New Roman" w:hAnsi="Times New Roman"/>
                <w:sz w:val="24"/>
                <w:szCs w:val="24"/>
              </w:rPr>
              <w:t xml:space="preserve">  </w:t>
            </w:r>
          </w:p>
        </w:tc>
        <w:tc>
          <w:tcPr>
            <w:tcW w:w="1170" w:type="dxa"/>
          </w:tcPr>
          <w:p w:rsidR="006F0A91" w:rsidRPr="00DE2FF3" w:rsidRDefault="006F0A91" w:rsidP="00E023ED">
            <w:r w:rsidRPr="00DE2FF3">
              <w:rPr>
                <w:rFonts w:ascii="Times New Roman" w:hAnsi="Times New Roman"/>
                <w:sz w:val="24"/>
                <w:szCs w:val="24"/>
              </w:rPr>
              <w:t>hero</w:t>
            </w:r>
          </w:p>
        </w:tc>
      </w:tr>
      <w:tr w:rsidR="006F0A91" w:rsidTr="00E023ED">
        <w:tc>
          <w:tcPr>
            <w:tcW w:w="1728" w:type="dxa"/>
          </w:tcPr>
          <w:p w:rsidR="006F0A91" w:rsidRPr="00DE2FF3" w:rsidRDefault="006F0A91" w:rsidP="00E023ED">
            <w:proofErr w:type="spellStart"/>
            <w:r w:rsidRPr="00DE2FF3">
              <w:rPr>
                <w:rFonts w:ascii="Times New Roman" w:hAnsi="Times New Roman"/>
                <w:sz w:val="24"/>
                <w:szCs w:val="24"/>
              </w:rPr>
              <w:t>dil</w:t>
            </w:r>
            <w:proofErr w:type="spellEnd"/>
            <w:r w:rsidRPr="00DE2FF3">
              <w:rPr>
                <w:rFonts w:ascii="Times New Roman" w:hAnsi="Times New Roman"/>
                <w:sz w:val="24"/>
                <w:szCs w:val="24"/>
              </w:rPr>
              <w:t xml:space="preserve">  </w:t>
            </w:r>
          </w:p>
        </w:tc>
        <w:tc>
          <w:tcPr>
            <w:tcW w:w="1800" w:type="dxa"/>
          </w:tcPr>
          <w:p w:rsidR="006F0A91" w:rsidRPr="00DE2FF3" w:rsidRDefault="006F0A91" w:rsidP="00E023ED">
            <w:proofErr w:type="spellStart"/>
            <w:r w:rsidRPr="00DE2FF3">
              <w:rPr>
                <w:rFonts w:ascii="Times New Roman" w:hAnsi="Times New Roman"/>
                <w:sz w:val="24"/>
                <w:szCs w:val="24"/>
              </w:rPr>
              <w:t>amir</w:t>
            </w:r>
            <w:proofErr w:type="spellEnd"/>
          </w:p>
        </w:tc>
        <w:tc>
          <w:tcPr>
            <w:tcW w:w="1170" w:type="dxa"/>
          </w:tcPr>
          <w:p w:rsidR="006F0A91" w:rsidRPr="00DE2FF3" w:rsidRDefault="006F0A91" w:rsidP="00E023ED">
            <w:r w:rsidRPr="00DE2FF3">
              <w:rPr>
                <w:rFonts w:ascii="Times New Roman" w:hAnsi="Times New Roman"/>
                <w:sz w:val="24"/>
                <w:szCs w:val="24"/>
              </w:rPr>
              <w:t>hero</w:t>
            </w:r>
          </w:p>
        </w:tc>
      </w:tr>
      <w:tr w:rsidR="006F0A91" w:rsidTr="00E023ED">
        <w:tc>
          <w:tcPr>
            <w:tcW w:w="1728" w:type="dxa"/>
          </w:tcPr>
          <w:p w:rsidR="006F0A91" w:rsidRPr="00DE2FF3" w:rsidRDefault="006F0A91" w:rsidP="00E023ED">
            <w:proofErr w:type="spellStart"/>
            <w:r w:rsidRPr="00DE2FF3">
              <w:rPr>
                <w:rFonts w:ascii="Times New Roman" w:hAnsi="Times New Roman"/>
                <w:sz w:val="24"/>
                <w:szCs w:val="24"/>
              </w:rPr>
              <w:t>pk</w:t>
            </w:r>
            <w:proofErr w:type="spellEnd"/>
            <w:r w:rsidRPr="00DE2FF3">
              <w:rPr>
                <w:rFonts w:ascii="Times New Roman" w:hAnsi="Times New Roman"/>
                <w:sz w:val="24"/>
                <w:szCs w:val="24"/>
              </w:rPr>
              <w:t xml:space="preserve">  </w:t>
            </w:r>
          </w:p>
        </w:tc>
        <w:tc>
          <w:tcPr>
            <w:tcW w:w="1800" w:type="dxa"/>
          </w:tcPr>
          <w:p w:rsidR="006F0A91" w:rsidRPr="00DE2FF3" w:rsidRDefault="006F0A91" w:rsidP="00E023ED">
            <w:pPr>
              <w:rPr>
                <w:rFonts w:ascii="Times New Roman" w:hAnsi="Times New Roman"/>
                <w:sz w:val="24"/>
                <w:szCs w:val="24"/>
              </w:rPr>
            </w:pPr>
            <w:proofErr w:type="spellStart"/>
            <w:r w:rsidRPr="00DE2FF3">
              <w:rPr>
                <w:rFonts w:ascii="Times New Roman" w:hAnsi="Times New Roman"/>
                <w:sz w:val="24"/>
                <w:szCs w:val="24"/>
              </w:rPr>
              <w:t>amir</w:t>
            </w:r>
            <w:proofErr w:type="spellEnd"/>
          </w:p>
        </w:tc>
        <w:tc>
          <w:tcPr>
            <w:tcW w:w="1170" w:type="dxa"/>
          </w:tcPr>
          <w:p w:rsidR="006F0A91" w:rsidRPr="00DE2FF3" w:rsidRDefault="006F0A91" w:rsidP="00E023ED">
            <w:pPr>
              <w:rPr>
                <w:rFonts w:ascii="Times New Roman" w:hAnsi="Times New Roman"/>
                <w:sz w:val="24"/>
                <w:szCs w:val="24"/>
              </w:rPr>
            </w:pPr>
            <w:r w:rsidRPr="00DE2FF3">
              <w:rPr>
                <w:rFonts w:ascii="Times New Roman" w:hAnsi="Times New Roman"/>
                <w:sz w:val="24"/>
                <w:szCs w:val="24"/>
              </w:rPr>
              <w:t>costar</w:t>
            </w:r>
          </w:p>
        </w:tc>
      </w:tr>
      <w:tr w:rsidR="006F0A91" w:rsidTr="00E023ED">
        <w:tc>
          <w:tcPr>
            <w:tcW w:w="1728" w:type="dxa"/>
          </w:tcPr>
          <w:p w:rsidR="006F0A91" w:rsidRPr="00DE2FF3" w:rsidRDefault="006F0A91" w:rsidP="00E023ED">
            <w:proofErr w:type="spellStart"/>
            <w:r w:rsidRPr="00DE2FF3">
              <w:rPr>
                <w:rFonts w:ascii="Times New Roman" w:hAnsi="Times New Roman"/>
                <w:sz w:val="24"/>
                <w:szCs w:val="24"/>
              </w:rPr>
              <w:t>devdas</w:t>
            </w:r>
            <w:proofErr w:type="spellEnd"/>
            <w:r w:rsidRPr="00DE2FF3">
              <w:rPr>
                <w:rFonts w:ascii="Times New Roman" w:hAnsi="Times New Roman"/>
                <w:sz w:val="24"/>
                <w:szCs w:val="24"/>
              </w:rPr>
              <w:t xml:space="preserve"> </w:t>
            </w:r>
          </w:p>
        </w:tc>
        <w:tc>
          <w:tcPr>
            <w:tcW w:w="1800" w:type="dxa"/>
          </w:tcPr>
          <w:p w:rsidR="006F0A91" w:rsidRPr="00DE2FF3" w:rsidRDefault="006F0A91" w:rsidP="00E023ED">
            <w:pPr>
              <w:rPr>
                <w:rFonts w:ascii="Times New Roman" w:hAnsi="Times New Roman"/>
                <w:sz w:val="24"/>
                <w:szCs w:val="24"/>
              </w:rPr>
            </w:pPr>
            <w:proofErr w:type="spellStart"/>
            <w:r w:rsidRPr="00DE2FF3">
              <w:rPr>
                <w:rFonts w:ascii="Times New Roman" w:hAnsi="Times New Roman"/>
                <w:sz w:val="24"/>
                <w:szCs w:val="24"/>
              </w:rPr>
              <w:t>madhuri</w:t>
            </w:r>
            <w:proofErr w:type="spellEnd"/>
          </w:p>
        </w:tc>
        <w:tc>
          <w:tcPr>
            <w:tcW w:w="1170" w:type="dxa"/>
          </w:tcPr>
          <w:p w:rsidR="006F0A91" w:rsidRPr="00DE2FF3" w:rsidRDefault="006F0A91" w:rsidP="00E023ED">
            <w:r w:rsidRPr="00DE2FF3">
              <w:rPr>
                <w:rFonts w:ascii="Times New Roman" w:hAnsi="Times New Roman"/>
                <w:sz w:val="24"/>
                <w:szCs w:val="24"/>
              </w:rPr>
              <w:t>heroine</w:t>
            </w:r>
          </w:p>
        </w:tc>
      </w:tr>
      <w:tr w:rsidR="006F0A91" w:rsidTr="00E023ED">
        <w:tc>
          <w:tcPr>
            <w:tcW w:w="1728" w:type="dxa"/>
          </w:tcPr>
          <w:p w:rsidR="006F0A91" w:rsidRPr="00DE2FF3" w:rsidRDefault="006F0A91" w:rsidP="00E023ED">
            <w:proofErr w:type="spellStart"/>
            <w:r w:rsidRPr="00DE2FF3">
              <w:rPr>
                <w:rFonts w:ascii="Times New Roman" w:hAnsi="Times New Roman"/>
                <w:sz w:val="24"/>
                <w:szCs w:val="24"/>
              </w:rPr>
              <w:t>bazigar</w:t>
            </w:r>
            <w:proofErr w:type="spellEnd"/>
            <w:r w:rsidRPr="00DE2FF3">
              <w:rPr>
                <w:rFonts w:ascii="Times New Roman" w:hAnsi="Times New Roman"/>
                <w:sz w:val="24"/>
                <w:szCs w:val="24"/>
              </w:rPr>
              <w:t xml:space="preserve"> </w:t>
            </w:r>
          </w:p>
        </w:tc>
        <w:tc>
          <w:tcPr>
            <w:tcW w:w="1800" w:type="dxa"/>
          </w:tcPr>
          <w:p w:rsidR="006F0A91" w:rsidRPr="00DE2FF3" w:rsidRDefault="006F0A91" w:rsidP="00E023ED">
            <w:pPr>
              <w:rPr>
                <w:rFonts w:ascii="Times New Roman" w:hAnsi="Times New Roman"/>
                <w:sz w:val="24"/>
                <w:szCs w:val="24"/>
              </w:rPr>
            </w:pPr>
            <w:proofErr w:type="spellStart"/>
            <w:r w:rsidRPr="00DE2FF3">
              <w:rPr>
                <w:rFonts w:ascii="Times New Roman" w:hAnsi="Times New Roman"/>
                <w:sz w:val="24"/>
                <w:szCs w:val="24"/>
              </w:rPr>
              <w:t>madhuri</w:t>
            </w:r>
            <w:proofErr w:type="spellEnd"/>
          </w:p>
        </w:tc>
        <w:tc>
          <w:tcPr>
            <w:tcW w:w="1170" w:type="dxa"/>
          </w:tcPr>
          <w:p w:rsidR="006F0A91" w:rsidRPr="00DE2FF3" w:rsidRDefault="006F0A91" w:rsidP="00E023ED">
            <w:r w:rsidRPr="00DE2FF3">
              <w:rPr>
                <w:rFonts w:ascii="Times New Roman" w:hAnsi="Times New Roman"/>
                <w:sz w:val="24"/>
                <w:szCs w:val="24"/>
              </w:rPr>
              <w:t>heroine</w:t>
            </w:r>
          </w:p>
        </w:tc>
      </w:tr>
    </w:tbl>
    <w:p w:rsidR="007204EB" w:rsidRDefault="007204EB"/>
    <w:p w:rsidR="007204EB" w:rsidRPr="007204EB" w:rsidRDefault="007204EB" w:rsidP="007204EB"/>
    <w:p w:rsidR="007204EB" w:rsidRPr="007204EB" w:rsidRDefault="007204EB" w:rsidP="007204EB"/>
    <w:p w:rsidR="007204EB" w:rsidRPr="007204EB" w:rsidRDefault="007204EB" w:rsidP="007204EB"/>
    <w:p w:rsidR="007204EB" w:rsidRPr="007204EB" w:rsidRDefault="007204EB" w:rsidP="007204EB"/>
    <w:p w:rsidR="007204EB" w:rsidRDefault="007204EB" w:rsidP="007204EB"/>
    <w:p w:rsidR="007204EB" w:rsidRPr="00424BFB" w:rsidRDefault="007204EB" w:rsidP="007204EB">
      <w:pPr>
        <w:spacing w:after="0" w:line="240" w:lineRule="auto"/>
        <w:jc w:val="both"/>
        <w:rPr>
          <w:rFonts w:ascii="Times New Roman" w:hAnsi="Times New Roman"/>
          <w:b/>
          <w:sz w:val="24"/>
          <w:szCs w:val="24"/>
        </w:rPr>
      </w:pPr>
      <w:r w:rsidRPr="00424BFB">
        <w:rPr>
          <w:rFonts w:ascii="Times New Roman" w:hAnsi="Times New Roman"/>
          <w:b/>
          <w:sz w:val="24"/>
          <w:szCs w:val="24"/>
        </w:rPr>
        <w:t>3. List all actors who acted in a movie before 2000 and also in a movie after 2015 (use JOIN operation).</w:t>
      </w:r>
    </w:p>
    <w:p w:rsidR="007204EB" w:rsidRDefault="007204EB" w:rsidP="007204EB">
      <w:pPr>
        <w:spacing w:after="0" w:line="240" w:lineRule="auto"/>
        <w:jc w:val="both"/>
        <w:rPr>
          <w:rFonts w:ascii="Times New Roman" w:hAnsi="Times New Roman"/>
          <w:b/>
          <w:sz w:val="24"/>
          <w:szCs w:val="24"/>
        </w:rPr>
      </w:pPr>
    </w:p>
    <w:p w:rsidR="007204EB" w:rsidRDefault="007204EB" w:rsidP="007204EB">
      <w:pPr>
        <w:spacing w:after="0" w:line="240" w:lineRule="auto"/>
        <w:jc w:val="both"/>
        <w:rPr>
          <w:rFonts w:ascii="Times New Roman" w:hAnsi="Times New Roman"/>
          <w:b/>
          <w:sz w:val="24"/>
          <w:szCs w:val="24"/>
        </w:rPr>
      </w:pPr>
    </w:p>
    <w:p w:rsidR="007204EB" w:rsidRDefault="007204EB" w:rsidP="007204EB">
      <w:pPr>
        <w:spacing w:after="0" w:line="240" w:lineRule="auto"/>
        <w:jc w:val="both"/>
        <w:rPr>
          <w:rFonts w:ascii="Times New Roman" w:hAnsi="Times New Roman"/>
          <w:b/>
          <w:sz w:val="24"/>
          <w:szCs w:val="24"/>
        </w:rPr>
      </w:pPr>
    </w:p>
    <w:p w:rsidR="007204EB" w:rsidRDefault="007204EB" w:rsidP="007204EB">
      <w:pPr>
        <w:spacing w:after="0" w:line="240" w:lineRule="auto"/>
        <w:jc w:val="both"/>
        <w:rPr>
          <w:rFonts w:ascii="Times New Roman" w:hAnsi="Times New Roman"/>
          <w:b/>
          <w:sz w:val="24"/>
          <w:szCs w:val="24"/>
        </w:rPr>
      </w:pPr>
    </w:p>
    <w:p w:rsidR="007204EB" w:rsidRPr="00424BFB" w:rsidRDefault="007204EB" w:rsidP="007204EB">
      <w:pPr>
        <w:spacing w:after="0" w:line="240" w:lineRule="auto"/>
        <w:jc w:val="both"/>
        <w:rPr>
          <w:rFonts w:ascii="Times New Roman" w:hAnsi="Times New Roman"/>
          <w:sz w:val="24"/>
          <w:szCs w:val="24"/>
        </w:rPr>
      </w:pPr>
      <w:r w:rsidRPr="00C77B8A">
        <w:rPr>
          <w:rFonts w:ascii="Times New Roman" w:hAnsi="Times New Roman"/>
          <w:b/>
          <w:sz w:val="24"/>
          <w:szCs w:val="24"/>
        </w:rPr>
        <w:t>SQL</w:t>
      </w:r>
      <w:r w:rsidRPr="00424BFB">
        <w:rPr>
          <w:rFonts w:ascii="Times New Roman" w:hAnsi="Times New Roman"/>
          <w:sz w:val="24"/>
          <w:szCs w:val="24"/>
        </w:rPr>
        <w:t>&gt;(</w:t>
      </w:r>
      <w:r w:rsidRPr="00424BFB">
        <w:rPr>
          <w:rFonts w:ascii="Times New Roman" w:hAnsi="Times New Roman"/>
          <w:b/>
          <w:sz w:val="24"/>
          <w:szCs w:val="24"/>
        </w:rPr>
        <w:t>SELECT</w:t>
      </w:r>
      <w:r w:rsidRPr="00424BFB">
        <w:rPr>
          <w:rFonts w:ascii="Times New Roman" w:hAnsi="Times New Roman"/>
          <w:sz w:val="24"/>
          <w:szCs w:val="24"/>
        </w:rPr>
        <w:t xml:space="preserve"> </w:t>
      </w:r>
      <w:proofErr w:type="spellStart"/>
      <w:r w:rsidRPr="00424BFB">
        <w:rPr>
          <w:rFonts w:ascii="Times New Roman" w:hAnsi="Times New Roman"/>
          <w:sz w:val="24"/>
          <w:szCs w:val="24"/>
        </w:rPr>
        <w:t>a.act_id,a.act_name</w:t>
      </w:r>
      <w:proofErr w:type="spellEnd"/>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FROM</w:t>
      </w:r>
      <w:r w:rsidRPr="00424BFB">
        <w:rPr>
          <w:rFonts w:ascii="Times New Roman" w:hAnsi="Times New Roman"/>
          <w:sz w:val="24"/>
          <w:szCs w:val="24"/>
        </w:rPr>
        <w:t xml:space="preserve"> actor a</w:t>
      </w:r>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JOIN</w:t>
      </w:r>
      <w:r w:rsidRPr="00424BFB">
        <w:rPr>
          <w:rFonts w:ascii="Times New Roman" w:hAnsi="Times New Roman"/>
          <w:sz w:val="24"/>
          <w:szCs w:val="24"/>
        </w:rPr>
        <w:t xml:space="preserve"> </w:t>
      </w:r>
      <w:proofErr w:type="spellStart"/>
      <w:r w:rsidRPr="00424BFB">
        <w:rPr>
          <w:rFonts w:ascii="Times New Roman" w:hAnsi="Times New Roman"/>
          <w:sz w:val="24"/>
          <w:szCs w:val="24"/>
        </w:rPr>
        <w:t>movie_cast</w:t>
      </w:r>
      <w:proofErr w:type="spellEnd"/>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ON</w:t>
      </w:r>
      <w:r w:rsidRPr="00424BFB">
        <w:rPr>
          <w:rFonts w:ascii="Times New Roman" w:hAnsi="Times New Roman"/>
          <w:sz w:val="24"/>
          <w:szCs w:val="24"/>
        </w:rPr>
        <w:t xml:space="preserve"> </w:t>
      </w:r>
      <w:proofErr w:type="spellStart"/>
      <w:r w:rsidRPr="00424BFB">
        <w:rPr>
          <w:rFonts w:ascii="Times New Roman" w:hAnsi="Times New Roman"/>
          <w:sz w:val="24"/>
          <w:szCs w:val="24"/>
        </w:rPr>
        <w:t>a.act_id</w:t>
      </w:r>
      <w:proofErr w:type="spellEnd"/>
      <w:r w:rsidRPr="00424BFB">
        <w:rPr>
          <w:rFonts w:ascii="Times New Roman" w:hAnsi="Times New Roman"/>
          <w:sz w:val="24"/>
          <w:szCs w:val="24"/>
        </w:rPr>
        <w:t>=</w:t>
      </w:r>
      <w:proofErr w:type="spellStart"/>
      <w:r w:rsidRPr="00424BFB">
        <w:rPr>
          <w:rFonts w:ascii="Times New Roman" w:hAnsi="Times New Roman"/>
          <w:sz w:val="24"/>
          <w:szCs w:val="24"/>
        </w:rPr>
        <w:t>movie_cast.act_id</w:t>
      </w:r>
      <w:proofErr w:type="spellEnd"/>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JOIN</w:t>
      </w:r>
      <w:r w:rsidRPr="00424BFB">
        <w:rPr>
          <w:rFonts w:ascii="Times New Roman" w:hAnsi="Times New Roman"/>
          <w:sz w:val="24"/>
          <w:szCs w:val="24"/>
        </w:rPr>
        <w:t xml:space="preserve"> movies</w:t>
      </w:r>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 xml:space="preserve">ON </w:t>
      </w:r>
      <w:proofErr w:type="spellStart"/>
      <w:r w:rsidRPr="00424BFB">
        <w:rPr>
          <w:rFonts w:ascii="Times New Roman" w:hAnsi="Times New Roman"/>
          <w:sz w:val="24"/>
          <w:szCs w:val="24"/>
        </w:rPr>
        <w:t>movie_cast.mov_id</w:t>
      </w:r>
      <w:proofErr w:type="spellEnd"/>
      <w:r w:rsidRPr="00424BFB">
        <w:rPr>
          <w:rFonts w:ascii="Times New Roman" w:hAnsi="Times New Roman"/>
          <w:sz w:val="24"/>
          <w:szCs w:val="24"/>
        </w:rPr>
        <w:t>=</w:t>
      </w:r>
      <w:proofErr w:type="spellStart"/>
      <w:r w:rsidRPr="00424BFB">
        <w:rPr>
          <w:rFonts w:ascii="Times New Roman" w:hAnsi="Times New Roman"/>
          <w:sz w:val="24"/>
          <w:szCs w:val="24"/>
        </w:rPr>
        <w:t>movies.mov_id</w:t>
      </w:r>
      <w:proofErr w:type="spellEnd"/>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WHERE</w:t>
      </w:r>
      <w:r w:rsidRPr="00424BFB">
        <w:rPr>
          <w:rFonts w:ascii="Times New Roman" w:hAnsi="Times New Roman"/>
          <w:sz w:val="24"/>
          <w:szCs w:val="24"/>
        </w:rPr>
        <w:t xml:space="preserve"> </w:t>
      </w:r>
      <w:proofErr w:type="spellStart"/>
      <w:r w:rsidRPr="00424BFB">
        <w:rPr>
          <w:rFonts w:ascii="Times New Roman" w:hAnsi="Times New Roman"/>
          <w:sz w:val="24"/>
          <w:szCs w:val="24"/>
        </w:rPr>
        <w:t>mov_year</w:t>
      </w:r>
      <w:proofErr w:type="spellEnd"/>
      <w:r w:rsidRPr="00424BFB">
        <w:rPr>
          <w:rFonts w:ascii="Times New Roman" w:hAnsi="Times New Roman"/>
          <w:sz w:val="24"/>
          <w:szCs w:val="24"/>
        </w:rPr>
        <w:t xml:space="preserve">&lt; </w:t>
      </w:r>
      <w:proofErr w:type="gramStart"/>
      <w:r w:rsidRPr="00424BFB">
        <w:rPr>
          <w:rFonts w:ascii="Times New Roman" w:hAnsi="Times New Roman"/>
          <w:sz w:val="24"/>
          <w:szCs w:val="24"/>
        </w:rPr>
        <w:t>2000 )</w:t>
      </w:r>
      <w:proofErr w:type="gramEnd"/>
    </w:p>
    <w:p w:rsidR="007204EB" w:rsidRPr="00424BFB" w:rsidRDefault="007204EB" w:rsidP="007204EB">
      <w:pPr>
        <w:spacing w:after="0" w:line="240" w:lineRule="auto"/>
        <w:jc w:val="both"/>
        <w:rPr>
          <w:rFonts w:ascii="Times New Roman" w:hAnsi="Times New Roman"/>
          <w:b/>
          <w:sz w:val="24"/>
          <w:szCs w:val="24"/>
        </w:rPr>
      </w:pPr>
      <w:r w:rsidRPr="00424BFB">
        <w:rPr>
          <w:rFonts w:ascii="Times New Roman" w:hAnsi="Times New Roman"/>
          <w:b/>
          <w:sz w:val="24"/>
          <w:szCs w:val="24"/>
        </w:rPr>
        <w:t>INTERSECT</w:t>
      </w:r>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sz w:val="24"/>
          <w:szCs w:val="24"/>
        </w:rPr>
        <w:t>(</w:t>
      </w:r>
      <w:r w:rsidRPr="00424BFB">
        <w:rPr>
          <w:rFonts w:ascii="Times New Roman" w:hAnsi="Times New Roman"/>
          <w:b/>
          <w:sz w:val="24"/>
          <w:szCs w:val="24"/>
        </w:rPr>
        <w:t>SELECT</w:t>
      </w:r>
      <w:r w:rsidRPr="00424BFB">
        <w:rPr>
          <w:rFonts w:ascii="Times New Roman" w:hAnsi="Times New Roman"/>
          <w:sz w:val="24"/>
          <w:szCs w:val="24"/>
        </w:rPr>
        <w:t xml:space="preserve"> </w:t>
      </w:r>
      <w:proofErr w:type="spellStart"/>
      <w:r w:rsidRPr="00424BFB">
        <w:rPr>
          <w:rFonts w:ascii="Times New Roman" w:hAnsi="Times New Roman"/>
          <w:sz w:val="24"/>
          <w:szCs w:val="24"/>
        </w:rPr>
        <w:t>a.act_id</w:t>
      </w:r>
      <w:proofErr w:type="gramStart"/>
      <w:r w:rsidRPr="00424BFB">
        <w:rPr>
          <w:rFonts w:ascii="Times New Roman" w:hAnsi="Times New Roman"/>
          <w:sz w:val="24"/>
          <w:szCs w:val="24"/>
        </w:rPr>
        <w:t>,a.act</w:t>
      </w:r>
      <w:proofErr w:type="gramEnd"/>
      <w:r w:rsidRPr="00424BFB">
        <w:rPr>
          <w:rFonts w:ascii="Times New Roman" w:hAnsi="Times New Roman"/>
          <w:sz w:val="24"/>
          <w:szCs w:val="24"/>
        </w:rPr>
        <w:t>_name</w:t>
      </w:r>
      <w:proofErr w:type="spellEnd"/>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FROM</w:t>
      </w:r>
      <w:r w:rsidRPr="00424BFB">
        <w:rPr>
          <w:rFonts w:ascii="Times New Roman" w:hAnsi="Times New Roman"/>
          <w:sz w:val="24"/>
          <w:szCs w:val="24"/>
        </w:rPr>
        <w:t xml:space="preserve"> actor a</w:t>
      </w:r>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 xml:space="preserve">JOIN </w:t>
      </w:r>
      <w:proofErr w:type="spellStart"/>
      <w:r w:rsidRPr="00424BFB">
        <w:rPr>
          <w:rFonts w:ascii="Times New Roman" w:hAnsi="Times New Roman"/>
          <w:sz w:val="24"/>
          <w:szCs w:val="24"/>
        </w:rPr>
        <w:t>movie_cast</w:t>
      </w:r>
      <w:proofErr w:type="spellEnd"/>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ON</w:t>
      </w:r>
      <w:r w:rsidRPr="00424BFB">
        <w:rPr>
          <w:rFonts w:ascii="Times New Roman" w:hAnsi="Times New Roman"/>
          <w:sz w:val="24"/>
          <w:szCs w:val="24"/>
        </w:rPr>
        <w:t xml:space="preserve"> </w:t>
      </w:r>
      <w:proofErr w:type="spellStart"/>
      <w:r w:rsidRPr="00424BFB">
        <w:rPr>
          <w:rFonts w:ascii="Times New Roman" w:hAnsi="Times New Roman"/>
          <w:sz w:val="24"/>
          <w:szCs w:val="24"/>
        </w:rPr>
        <w:t>a.act_id</w:t>
      </w:r>
      <w:proofErr w:type="spellEnd"/>
      <w:r w:rsidRPr="00424BFB">
        <w:rPr>
          <w:rFonts w:ascii="Times New Roman" w:hAnsi="Times New Roman"/>
          <w:sz w:val="24"/>
          <w:szCs w:val="24"/>
        </w:rPr>
        <w:t>=</w:t>
      </w:r>
      <w:proofErr w:type="spellStart"/>
      <w:r w:rsidRPr="00424BFB">
        <w:rPr>
          <w:rFonts w:ascii="Times New Roman" w:hAnsi="Times New Roman"/>
          <w:sz w:val="24"/>
          <w:szCs w:val="24"/>
        </w:rPr>
        <w:t>movie_cast.act_id</w:t>
      </w:r>
      <w:proofErr w:type="spellEnd"/>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JOIN</w:t>
      </w:r>
      <w:r w:rsidRPr="00424BFB">
        <w:rPr>
          <w:rFonts w:ascii="Times New Roman" w:hAnsi="Times New Roman"/>
          <w:sz w:val="24"/>
          <w:szCs w:val="24"/>
        </w:rPr>
        <w:t xml:space="preserve"> movies</w:t>
      </w:r>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ON</w:t>
      </w:r>
      <w:r w:rsidRPr="00424BFB">
        <w:rPr>
          <w:rFonts w:ascii="Times New Roman" w:hAnsi="Times New Roman"/>
          <w:sz w:val="24"/>
          <w:szCs w:val="24"/>
        </w:rPr>
        <w:t xml:space="preserve"> </w:t>
      </w:r>
      <w:proofErr w:type="spellStart"/>
      <w:r w:rsidRPr="00424BFB">
        <w:rPr>
          <w:rFonts w:ascii="Times New Roman" w:hAnsi="Times New Roman"/>
          <w:sz w:val="24"/>
          <w:szCs w:val="24"/>
        </w:rPr>
        <w:t>movie_cast.mov_id</w:t>
      </w:r>
      <w:proofErr w:type="spellEnd"/>
      <w:r w:rsidRPr="00424BFB">
        <w:rPr>
          <w:rFonts w:ascii="Times New Roman" w:hAnsi="Times New Roman"/>
          <w:sz w:val="24"/>
          <w:szCs w:val="24"/>
        </w:rPr>
        <w:t>=</w:t>
      </w:r>
      <w:proofErr w:type="spellStart"/>
      <w:r w:rsidRPr="00424BFB">
        <w:rPr>
          <w:rFonts w:ascii="Times New Roman" w:hAnsi="Times New Roman"/>
          <w:sz w:val="24"/>
          <w:szCs w:val="24"/>
        </w:rPr>
        <w:t>movies.mov_id</w:t>
      </w:r>
      <w:proofErr w:type="spellEnd"/>
    </w:p>
    <w:p w:rsidR="007204EB" w:rsidRPr="00424BFB" w:rsidRDefault="007204EB" w:rsidP="007204EB">
      <w:pPr>
        <w:spacing w:after="0" w:line="240" w:lineRule="auto"/>
        <w:jc w:val="both"/>
        <w:rPr>
          <w:rFonts w:ascii="Times New Roman" w:hAnsi="Times New Roman"/>
          <w:sz w:val="24"/>
          <w:szCs w:val="24"/>
        </w:rPr>
      </w:pPr>
      <w:r w:rsidRPr="00424BFB">
        <w:rPr>
          <w:rFonts w:ascii="Times New Roman" w:hAnsi="Times New Roman"/>
          <w:b/>
          <w:sz w:val="24"/>
          <w:szCs w:val="24"/>
        </w:rPr>
        <w:t>WHERE</w:t>
      </w:r>
      <w:r w:rsidRPr="00424BFB">
        <w:rPr>
          <w:rFonts w:ascii="Times New Roman" w:hAnsi="Times New Roman"/>
          <w:sz w:val="24"/>
          <w:szCs w:val="24"/>
        </w:rPr>
        <w:t xml:space="preserve"> </w:t>
      </w:r>
      <w:proofErr w:type="spellStart"/>
      <w:r w:rsidRPr="00424BFB">
        <w:rPr>
          <w:rFonts w:ascii="Times New Roman" w:hAnsi="Times New Roman"/>
          <w:sz w:val="24"/>
          <w:szCs w:val="24"/>
        </w:rPr>
        <w:t>mov_year</w:t>
      </w:r>
      <w:proofErr w:type="spellEnd"/>
      <w:r w:rsidRPr="00424BFB">
        <w:rPr>
          <w:rFonts w:ascii="Times New Roman" w:hAnsi="Times New Roman"/>
          <w:sz w:val="24"/>
          <w:szCs w:val="24"/>
        </w:rPr>
        <w:t xml:space="preserve">&gt; </w:t>
      </w:r>
      <w:proofErr w:type="gramStart"/>
      <w:r w:rsidRPr="00424BFB">
        <w:rPr>
          <w:rFonts w:ascii="Times New Roman" w:hAnsi="Times New Roman"/>
          <w:sz w:val="24"/>
          <w:szCs w:val="24"/>
        </w:rPr>
        <w:t>2015 )</w:t>
      </w:r>
      <w:proofErr w:type="gramEnd"/>
      <w:r w:rsidRPr="00424BFB">
        <w:rPr>
          <w:rFonts w:ascii="Times New Roman" w:hAnsi="Times New Roman"/>
          <w:sz w:val="24"/>
          <w:szCs w:val="24"/>
        </w:rPr>
        <w:t>;</w:t>
      </w:r>
    </w:p>
    <w:p w:rsidR="007204EB" w:rsidRDefault="007204EB" w:rsidP="007204EB">
      <w:pPr>
        <w:spacing w:after="0" w:line="240" w:lineRule="auto"/>
        <w:rPr>
          <w:rFonts w:ascii="Times New Roman" w:hAnsi="Times New Roman"/>
          <w:b/>
          <w:sz w:val="24"/>
          <w:szCs w:val="24"/>
        </w:rPr>
      </w:pPr>
    </w:p>
    <w:tbl>
      <w:tblPr>
        <w:tblStyle w:val="TableGrid"/>
        <w:tblpPr w:leftFromText="180" w:rightFromText="180" w:vertAnchor="text" w:horzAnchor="margin" w:tblpY="100"/>
        <w:tblW w:w="0" w:type="auto"/>
        <w:tblLook w:val="04A0" w:firstRow="1" w:lastRow="0" w:firstColumn="1" w:lastColumn="0" w:noHBand="0" w:noVBand="1"/>
      </w:tblPr>
      <w:tblGrid>
        <w:gridCol w:w="1638"/>
        <w:gridCol w:w="2250"/>
      </w:tblGrid>
      <w:tr w:rsidR="007204EB" w:rsidTr="00E023ED">
        <w:tc>
          <w:tcPr>
            <w:tcW w:w="1638" w:type="dxa"/>
          </w:tcPr>
          <w:p w:rsidR="007204EB" w:rsidRPr="00C91AFC" w:rsidRDefault="007204EB" w:rsidP="00E023ED">
            <w:r w:rsidRPr="00C91AFC">
              <w:rPr>
                <w:rFonts w:ascii="Times New Roman" w:hAnsi="Times New Roman"/>
                <w:b/>
                <w:sz w:val="24"/>
                <w:szCs w:val="24"/>
              </w:rPr>
              <w:t>ACT_ID</w:t>
            </w:r>
          </w:p>
        </w:tc>
        <w:tc>
          <w:tcPr>
            <w:tcW w:w="2250" w:type="dxa"/>
          </w:tcPr>
          <w:p w:rsidR="007204EB" w:rsidRPr="00C91AFC" w:rsidRDefault="007204EB" w:rsidP="00E023ED">
            <w:r w:rsidRPr="00C91AFC">
              <w:rPr>
                <w:rFonts w:ascii="Times New Roman" w:hAnsi="Times New Roman"/>
                <w:b/>
                <w:sz w:val="24"/>
                <w:szCs w:val="24"/>
              </w:rPr>
              <w:t>ACT_NAME</w:t>
            </w:r>
          </w:p>
        </w:tc>
      </w:tr>
      <w:tr w:rsidR="007204EB" w:rsidTr="00E023ED">
        <w:tc>
          <w:tcPr>
            <w:tcW w:w="1638" w:type="dxa"/>
          </w:tcPr>
          <w:p w:rsidR="007204EB" w:rsidRPr="00DE2FF3" w:rsidRDefault="007204EB" w:rsidP="00E023ED">
            <w:r w:rsidRPr="00DE2FF3">
              <w:rPr>
                <w:rFonts w:ascii="Times New Roman" w:hAnsi="Times New Roman"/>
                <w:sz w:val="24"/>
                <w:szCs w:val="24"/>
              </w:rPr>
              <w:t xml:space="preserve">a1 </w:t>
            </w:r>
          </w:p>
        </w:tc>
        <w:tc>
          <w:tcPr>
            <w:tcW w:w="2250" w:type="dxa"/>
          </w:tcPr>
          <w:p w:rsidR="007204EB" w:rsidRPr="00DE2FF3" w:rsidRDefault="007204EB" w:rsidP="00E023ED">
            <w:proofErr w:type="spellStart"/>
            <w:r w:rsidRPr="00DE2FF3">
              <w:rPr>
                <w:rFonts w:ascii="Times New Roman" w:hAnsi="Times New Roman"/>
                <w:sz w:val="24"/>
                <w:szCs w:val="24"/>
              </w:rPr>
              <w:t>sharuk</w:t>
            </w:r>
            <w:proofErr w:type="spellEnd"/>
          </w:p>
        </w:tc>
      </w:tr>
      <w:tr w:rsidR="007204EB" w:rsidTr="00E023ED">
        <w:tc>
          <w:tcPr>
            <w:tcW w:w="1638" w:type="dxa"/>
          </w:tcPr>
          <w:p w:rsidR="007204EB" w:rsidRPr="00DE2FF3" w:rsidRDefault="007204EB" w:rsidP="00E023ED">
            <w:r w:rsidRPr="00DE2FF3">
              <w:rPr>
                <w:rFonts w:ascii="Times New Roman" w:hAnsi="Times New Roman"/>
                <w:sz w:val="24"/>
                <w:szCs w:val="24"/>
              </w:rPr>
              <w:t xml:space="preserve">a2 </w:t>
            </w:r>
          </w:p>
        </w:tc>
        <w:tc>
          <w:tcPr>
            <w:tcW w:w="2250" w:type="dxa"/>
          </w:tcPr>
          <w:p w:rsidR="007204EB" w:rsidRPr="00DE2FF3" w:rsidRDefault="007204EB" w:rsidP="00E023ED">
            <w:pPr>
              <w:rPr>
                <w:rFonts w:ascii="Times New Roman" w:hAnsi="Times New Roman"/>
                <w:sz w:val="24"/>
                <w:szCs w:val="24"/>
              </w:rPr>
            </w:pPr>
            <w:proofErr w:type="spellStart"/>
            <w:r w:rsidRPr="00DE2FF3">
              <w:rPr>
                <w:rFonts w:ascii="Times New Roman" w:hAnsi="Times New Roman"/>
                <w:sz w:val="24"/>
                <w:szCs w:val="24"/>
              </w:rPr>
              <w:t>amir</w:t>
            </w:r>
            <w:proofErr w:type="spellEnd"/>
          </w:p>
        </w:tc>
      </w:tr>
    </w:tbl>
    <w:p w:rsidR="007204EB" w:rsidRDefault="007204EB" w:rsidP="007204EB">
      <w:pPr>
        <w:spacing w:after="0" w:line="240" w:lineRule="auto"/>
        <w:rPr>
          <w:rFonts w:ascii="Times New Roman" w:hAnsi="Times New Roman"/>
          <w:b/>
          <w:sz w:val="24"/>
          <w:szCs w:val="24"/>
        </w:rPr>
      </w:pPr>
    </w:p>
    <w:p w:rsidR="007204EB" w:rsidRDefault="007204EB" w:rsidP="007204EB">
      <w:pPr>
        <w:jc w:val="both"/>
        <w:rPr>
          <w:rFonts w:ascii="Times New Roman" w:hAnsi="Times New Roman"/>
          <w:sz w:val="28"/>
          <w:szCs w:val="24"/>
          <w:u w:val="single"/>
        </w:rPr>
      </w:pPr>
    </w:p>
    <w:p w:rsidR="007204EB" w:rsidRDefault="007204EB" w:rsidP="007204EB"/>
    <w:p w:rsidR="00E023ED" w:rsidRPr="00BF007D" w:rsidRDefault="00E023ED" w:rsidP="00E023ED">
      <w:pPr>
        <w:spacing w:after="0" w:line="240" w:lineRule="auto"/>
        <w:jc w:val="both"/>
        <w:rPr>
          <w:rFonts w:ascii="Times New Roman" w:hAnsi="Times New Roman"/>
          <w:b/>
          <w:sz w:val="24"/>
          <w:szCs w:val="24"/>
        </w:rPr>
      </w:pPr>
      <w:r w:rsidRPr="00BF007D">
        <w:rPr>
          <w:rFonts w:ascii="Times New Roman" w:hAnsi="Times New Roman"/>
          <w:b/>
          <w:sz w:val="24"/>
          <w:szCs w:val="24"/>
        </w:rPr>
        <w:t xml:space="preserve">4. Find the title of movies and number of stars for each movie that has at least on rating and find the highest number of stars that movie received. Sort the result by movie title. </w:t>
      </w:r>
    </w:p>
    <w:p w:rsidR="00E023ED" w:rsidRPr="00C77B8A" w:rsidRDefault="00E023ED" w:rsidP="00E023ED">
      <w:pPr>
        <w:spacing w:after="0" w:line="240" w:lineRule="auto"/>
        <w:jc w:val="both"/>
        <w:rPr>
          <w:rFonts w:ascii="Times New Roman" w:hAnsi="Times New Roman"/>
          <w:b/>
          <w:sz w:val="24"/>
          <w:szCs w:val="24"/>
        </w:rPr>
      </w:pPr>
    </w:p>
    <w:p w:rsidR="001649CB" w:rsidRDefault="001649CB" w:rsidP="00E023ED">
      <w:pPr>
        <w:spacing w:after="0" w:line="240" w:lineRule="auto"/>
        <w:rPr>
          <w:rFonts w:ascii="Times New Roman" w:hAnsi="Times New Roman"/>
          <w:b/>
          <w:sz w:val="24"/>
          <w:szCs w:val="24"/>
        </w:rPr>
      </w:pPr>
    </w:p>
    <w:p w:rsidR="001649CB" w:rsidRDefault="001649CB" w:rsidP="00E023ED">
      <w:pPr>
        <w:spacing w:after="0" w:line="240" w:lineRule="auto"/>
        <w:rPr>
          <w:rFonts w:ascii="Times New Roman" w:hAnsi="Times New Roman"/>
          <w:b/>
          <w:sz w:val="24"/>
          <w:szCs w:val="24"/>
        </w:rPr>
      </w:pPr>
    </w:p>
    <w:p w:rsidR="001649CB" w:rsidRDefault="001649CB" w:rsidP="00E023ED">
      <w:pPr>
        <w:spacing w:after="0" w:line="240" w:lineRule="auto"/>
        <w:rPr>
          <w:rFonts w:ascii="Times New Roman" w:hAnsi="Times New Roman"/>
          <w:b/>
          <w:sz w:val="24"/>
          <w:szCs w:val="24"/>
        </w:rPr>
      </w:pPr>
    </w:p>
    <w:p w:rsidR="001649CB" w:rsidRDefault="001649CB" w:rsidP="00E023ED">
      <w:pPr>
        <w:spacing w:after="0" w:line="240" w:lineRule="auto"/>
        <w:rPr>
          <w:rFonts w:ascii="Times New Roman" w:hAnsi="Times New Roman"/>
          <w:b/>
          <w:sz w:val="24"/>
          <w:szCs w:val="24"/>
        </w:rPr>
      </w:pPr>
    </w:p>
    <w:p w:rsidR="00E023ED" w:rsidRPr="00BF007D" w:rsidRDefault="00E023ED" w:rsidP="00E023ED">
      <w:pPr>
        <w:spacing w:after="0" w:line="240" w:lineRule="auto"/>
        <w:rPr>
          <w:rFonts w:ascii="Times New Roman" w:hAnsi="Times New Roman"/>
          <w:sz w:val="24"/>
          <w:szCs w:val="24"/>
        </w:rPr>
      </w:pPr>
      <w:r w:rsidRPr="00C77B8A">
        <w:rPr>
          <w:rFonts w:ascii="Times New Roman" w:hAnsi="Times New Roman"/>
          <w:b/>
          <w:sz w:val="24"/>
          <w:szCs w:val="24"/>
        </w:rPr>
        <w:t>SQL&gt;</w:t>
      </w:r>
      <w:r w:rsidRPr="00BF007D">
        <w:rPr>
          <w:rFonts w:ascii="Times New Roman" w:hAnsi="Times New Roman"/>
          <w:b/>
          <w:sz w:val="24"/>
          <w:szCs w:val="24"/>
        </w:rPr>
        <w:t xml:space="preserve"> SELECT</w:t>
      </w:r>
      <w:r w:rsidRPr="00BF007D">
        <w:rPr>
          <w:rFonts w:ascii="Times New Roman" w:hAnsi="Times New Roman"/>
          <w:sz w:val="24"/>
          <w:szCs w:val="24"/>
        </w:rPr>
        <w:t xml:space="preserve"> </w:t>
      </w:r>
      <w:proofErr w:type="spellStart"/>
      <w:r w:rsidRPr="00BF007D">
        <w:rPr>
          <w:rFonts w:ascii="Times New Roman" w:hAnsi="Times New Roman"/>
          <w:sz w:val="24"/>
          <w:szCs w:val="24"/>
        </w:rPr>
        <w:t>m.mov_id,m.mov_title</w:t>
      </w:r>
      <w:proofErr w:type="spellEnd"/>
      <w:r w:rsidRPr="00BF007D">
        <w:rPr>
          <w:rFonts w:ascii="Times New Roman" w:hAnsi="Times New Roman"/>
          <w:sz w:val="24"/>
          <w:szCs w:val="24"/>
        </w:rPr>
        <w:t>, MAX(</w:t>
      </w:r>
      <w:proofErr w:type="spellStart"/>
      <w:r w:rsidRPr="00BF007D">
        <w:rPr>
          <w:rFonts w:ascii="Times New Roman" w:hAnsi="Times New Roman"/>
          <w:sz w:val="24"/>
          <w:szCs w:val="24"/>
        </w:rPr>
        <w:t>rev_stars</w:t>
      </w:r>
      <w:proofErr w:type="spellEnd"/>
      <w:r w:rsidRPr="00BF007D">
        <w:rPr>
          <w:rFonts w:ascii="Times New Roman" w:hAnsi="Times New Roman"/>
          <w:sz w:val="24"/>
          <w:szCs w:val="24"/>
        </w:rPr>
        <w:t xml:space="preserve">) </w:t>
      </w:r>
      <w:r w:rsidRPr="00DE2FF3">
        <w:rPr>
          <w:rFonts w:ascii="Times New Roman" w:hAnsi="Times New Roman"/>
          <w:b/>
          <w:sz w:val="24"/>
          <w:szCs w:val="24"/>
        </w:rPr>
        <w:t>FROM</w:t>
      </w:r>
      <w:r w:rsidRPr="00BF007D">
        <w:rPr>
          <w:rFonts w:ascii="Times New Roman" w:hAnsi="Times New Roman"/>
          <w:sz w:val="24"/>
          <w:szCs w:val="24"/>
        </w:rPr>
        <w:t xml:space="preserve"> Rating</w:t>
      </w:r>
    </w:p>
    <w:p w:rsidR="00E023ED" w:rsidRPr="00BF007D" w:rsidRDefault="00E023ED" w:rsidP="00E023ED">
      <w:pPr>
        <w:spacing w:after="0" w:line="240" w:lineRule="auto"/>
        <w:rPr>
          <w:rFonts w:ascii="Times New Roman" w:hAnsi="Times New Roman"/>
          <w:sz w:val="24"/>
          <w:szCs w:val="24"/>
        </w:rPr>
      </w:pPr>
      <w:r w:rsidRPr="00BF007D">
        <w:rPr>
          <w:rFonts w:ascii="Times New Roman" w:hAnsi="Times New Roman"/>
          <w:b/>
          <w:sz w:val="24"/>
          <w:szCs w:val="24"/>
        </w:rPr>
        <w:t>JOIN</w:t>
      </w:r>
      <w:r w:rsidRPr="00BF007D">
        <w:rPr>
          <w:rFonts w:ascii="Times New Roman" w:hAnsi="Times New Roman"/>
          <w:sz w:val="24"/>
          <w:szCs w:val="24"/>
        </w:rPr>
        <w:t xml:space="preserve"> Movies </w:t>
      </w:r>
      <w:proofErr w:type="gramStart"/>
      <w:r w:rsidRPr="00BF007D">
        <w:rPr>
          <w:rFonts w:ascii="Times New Roman" w:hAnsi="Times New Roman"/>
          <w:sz w:val="24"/>
          <w:szCs w:val="24"/>
        </w:rPr>
        <w:t>m  on</w:t>
      </w:r>
      <w:proofErr w:type="gramEnd"/>
      <w:r w:rsidRPr="00BF007D">
        <w:rPr>
          <w:rFonts w:ascii="Times New Roman" w:hAnsi="Times New Roman"/>
          <w:sz w:val="24"/>
          <w:szCs w:val="24"/>
        </w:rPr>
        <w:t xml:space="preserve"> </w:t>
      </w:r>
      <w:proofErr w:type="spellStart"/>
      <w:r w:rsidRPr="00BF007D">
        <w:rPr>
          <w:rFonts w:ascii="Times New Roman" w:hAnsi="Times New Roman"/>
          <w:sz w:val="24"/>
          <w:szCs w:val="24"/>
        </w:rPr>
        <w:t>m.mov_id</w:t>
      </w:r>
      <w:proofErr w:type="spellEnd"/>
      <w:r w:rsidRPr="00BF007D">
        <w:rPr>
          <w:rFonts w:ascii="Times New Roman" w:hAnsi="Times New Roman"/>
          <w:sz w:val="24"/>
          <w:szCs w:val="24"/>
        </w:rPr>
        <w:t>=</w:t>
      </w:r>
      <w:proofErr w:type="spellStart"/>
      <w:r w:rsidRPr="00BF007D">
        <w:rPr>
          <w:rFonts w:ascii="Times New Roman" w:hAnsi="Times New Roman"/>
          <w:sz w:val="24"/>
          <w:szCs w:val="24"/>
        </w:rPr>
        <w:t>Rating.mov_id</w:t>
      </w:r>
      <w:proofErr w:type="spellEnd"/>
    </w:p>
    <w:p w:rsidR="00E023ED" w:rsidRPr="00BF007D" w:rsidRDefault="00E023ED" w:rsidP="00E023ED">
      <w:pPr>
        <w:spacing w:after="0" w:line="240" w:lineRule="auto"/>
        <w:rPr>
          <w:rFonts w:ascii="Times New Roman" w:hAnsi="Times New Roman"/>
          <w:sz w:val="24"/>
          <w:szCs w:val="24"/>
        </w:rPr>
      </w:pPr>
      <w:proofErr w:type="gramStart"/>
      <w:r w:rsidRPr="00BF007D">
        <w:rPr>
          <w:rFonts w:ascii="Times New Roman" w:hAnsi="Times New Roman"/>
          <w:sz w:val="24"/>
          <w:szCs w:val="24"/>
        </w:rPr>
        <w:t>and</w:t>
      </w:r>
      <w:proofErr w:type="gramEnd"/>
      <w:r w:rsidRPr="00BF007D">
        <w:rPr>
          <w:rFonts w:ascii="Times New Roman" w:hAnsi="Times New Roman"/>
          <w:sz w:val="24"/>
          <w:szCs w:val="24"/>
        </w:rPr>
        <w:t xml:space="preserve"> </w:t>
      </w:r>
      <w:proofErr w:type="spellStart"/>
      <w:r w:rsidRPr="00BF007D">
        <w:rPr>
          <w:rFonts w:ascii="Times New Roman" w:hAnsi="Times New Roman"/>
          <w:sz w:val="24"/>
          <w:szCs w:val="24"/>
        </w:rPr>
        <w:t>rating.rev_stars</w:t>
      </w:r>
      <w:proofErr w:type="spellEnd"/>
      <w:r w:rsidRPr="00BF007D">
        <w:rPr>
          <w:rFonts w:ascii="Times New Roman" w:hAnsi="Times New Roman"/>
          <w:sz w:val="24"/>
          <w:szCs w:val="24"/>
        </w:rPr>
        <w:t>&gt;=1</w:t>
      </w:r>
    </w:p>
    <w:p w:rsidR="00E023ED" w:rsidRPr="00BF007D" w:rsidRDefault="00E023ED" w:rsidP="00E023ED">
      <w:pPr>
        <w:spacing w:after="0" w:line="240" w:lineRule="auto"/>
        <w:rPr>
          <w:rFonts w:ascii="Times New Roman" w:hAnsi="Times New Roman"/>
          <w:sz w:val="24"/>
          <w:szCs w:val="24"/>
        </w:rPr>
      </w:pPr>
      <w:r w:rsidRPr="00DE2FF3">
        <w:rPr>
          <w:rFonts w:ascii="Times New Roman" w:hAnsi="Times New Roman"/>
          <w:b/>
          <w:sz w:val="24"/>
          <w:szCs w:val="24"/>
        </w:rPr>
        <w:t>GROUP BY</w:t>
      </w:r>
      <w:r w:rsidRPr="00BF007D">
        <w:rPr>
          <w:rFonts w:ascii="Times New Roman" w:hAnsi="Times New Roman"/>
          <w:sz w:val="24"/>
          <w:szCs w:val="24"/>
        </w:rPr>
        <w:t xml:space="preserve"> </w:t>
      </w:r>
      <w:proofErr w:type="spellStart"/>
      <w:r w:rsidRPr="00BF007D">
        <w:rPr>
          <w:rFonts w:ascii="Times New Roman" w:hAnsi="Times New Roman"/>
          <w:sz w:val="24"/>
          <w:szCs w:val="24"/>
        </w:rPr>
        <w:t>m.mov_id</w:t>
      </w:r>
      <w:proofErr w:type="gramStart"/>
      <w:r w:rsidRPr="00BF007D">
        <w:rPr>
          <w:rFonts w:ascii="Times New Roman" w:hAnsi="Times New Roman"/>
          <w:sz w:val="24"/>
          <w:szCs w:val="24"/>
        </w:rPr>
        <w:t>,m.mov</w:t>
      </w:r>
      <w:proofErr w:type="gramEnd"/>
      <w:r w:rsidRPr="00BF007D">
        <w:rPr>
          <w:rFonts w:ascii="Times New Roman" w:hAnsi="Times New Roman"/>
          <w:sz w:val="24"/>
          <w:szCs w:val="24"/>
        </w:rPr>
        <w:t>_title</w:t>
      </w:r>
      <w:proofErr w:type="spellEnd"/>
    </w:p>
    <w:p w:rsidR="00E023ED" w:rsidRDefault="00E023ED" w:rsidP="00E023ED">
      <w:pPr>
        <w:spacing w:after="0" w:line="240" w:lineRule="auto"/>
        <w:rPr>
          <w:rFonts w:ascii="Times New Roman" w:hAnsi="Times New Roman"/>
          <w:sz w:val="24"/>
          <w:szCs w:val="24"/>
        </w:rPr>
      </w:pPr>
      <w:r w:rsidRPr="00DE2FF3">
        <w:rPr>
          <w:rFonts w:ascii="Times New Roman" w:hAnsi="Times New Roman"/>
          <w:b/>
          <w:sz w:val="24"/>
          <w:szCs w:val="24"/>
        </w:rPr>
        <w:t>ORDER BY</w:t>
      </w:r>
      <w:r w:rsidRPr="00BF007D">
        <w:rPr>
          <w:rFonts w:ascii="Times New Roman" w:hAnsi="Times New Roman"/>
          <w:sz w:val="24"/>
          <w:szCs w:val="24"/>
        </w:rPr>
        <w:t xml:space="preserve"> </w:t>
      </w:r>
      <w:proofErr w:type="spellStart"/>
      <w:r w:rsidRPr="00BF007D">
        <w:rPr>
          <w:rFonts w:ascii="Times New Roman" w:hAnsi="Times New Roman"/>
          <w:sz w:val="24"/>
          <w:szCs w:val="24"/>
        </w:rPr>
        <w:t>m.mov_title</w:t>
      </w:r>
      <w:proofErr w:type="spellEnd"/>
      <w:r w:rsidRPr="00BF007D">
        <w:rPr>
          <w:rFonts w:ascii="Times New Roman" w:hAnsi="Times New Roman"/>
          <w:sz w:val="24"/>
          <w:szCs w:val="24"/>
        </w:rPr>
        <w:t>;</w:t>
      </w:r>
    </w:p>
    <w:p w:rsidR="006F0A91" w:rsidRDefault="006F0A91" w:rsidP="007204EB"/>
    <w:p w:rsidR="00F03A0D" w:rsidRDefault="00F03A0D" w:rsidP="00F03A0D">
      <w:pPr>
        <w:spacing w:after="0" w:line="240" w:lineRule="auto"/>
        <w:jc w:val="both"/>
        <w:rPr>
          <w:rFonts w:ascii="Times New Roman" w:hAnsi="Times New Roman"/>
          <w:b/>
          <w:sz w:val="24"/>
          <w:szCs w:val="24"/>
        </w:rPr>
      </w:pPr>
    </w:p>
    <w:p w:rsidR="00F03A0D" w:rsidRPr="009F1494" w:rsidRDefault="00F03A0D" w:rsidP="00F03A0D">
      <w:pPr>
        <w:spacing w:after="0" w:line="240" w:lineRule="auto"/>
        <w:jc w:val="both"/>
        <w:rPr>
          <w:rFonts w:ascii="Times New Roman" w:hAnsi="Times New Roman"/>
          <w:b/>
          <w:sz w:val="24"/>
          <w:szCs w:val="24"/>
        </w:rPr>
      </w:pPr>
      <w:proofErr w:type="gramStart"/>
      <w:r>
        <w:rPr>
          <w:rFonts w:ascii="Times New Roman" w:hAnsi="Times New Roman"/>
          <w:b/>
          <w:sz w:val="24"/>
          <w:szCs w:val="24"/>
        </w:rPr>
        <w:t>5.</w:t>
      </w:r>
      <w:r w:rsidRPr="009F1494">
        <w:rPr>
          <w:rFonts w:ascii="Times New Roman" w:hAnsi="Times New Roman"/>
          <w:b/>
          <w:sz w:val="24"/>
          <w:szCs w:val="24"/>
        </w:rPr>
        <w:t>Update</w:t>
      </w:r>
      <w:proofErr w:type="gramEnd"/>
      <w:r w:rsidRPr="009F1494">
        <w:rPr>
          <w:rFonts w:ascii="Times New Roman" w:hAnsi="Times New Roman"/>
          <w:b/>
          <w:sz w:val="24"/>
          <w:szCs w:val="24"/>
        </w:rPr>
        <w:t xml:space="preserve"> rating of all movies directed by ‘Steven Spielberg’ to 5.</w:t>
      </w:r>
    </w:p>
    <w:p w:rsidR="00F03A0D" w:rsidRDefault="00F03A0D" w:rsidP="00F03A0D">
      <w:pPr>
        <w:spacing w:after="0" w:line="240" w:lineRule="auto"/>
        <w:ind w:left="360"/>
        <w:jc w:val="both"/>
        <w:rPr>
          <w:rFonts w:ascii="Times New Roman" w:hAnsi="Times New Roman"/>
          <w:b/>
          <w:sz w:val="24"/>
          <w:szCs w:val="24"/>
        </w:rPr>
      </w:pPr>
    </w:p>
    <w:p w:rsidR="00F03A0D" w:rsidRDefault="00F03A0D" w:rsidP="00F03A0D">
      <w:pPr>
        <w:spacing w:after="0" w:line="240" w:lineRule="auto"/>
        <w:ind w:left="360"/>
        <w:jc w:val="both"/>
        <w:rPr>
          <w:rFonts w:ascii="Times New Roman" w:hAnsi="Times New Roman"/>
          <w:b/>
          <w:sz w:val="24"/>
          <w:szCs w:val="24"/>
        </w:rPr>
      </w:pPr>
    </w:p>
    <w:p w:rsidR="00F03A0D" w:rsidRPr="007D4027" w:rsidRDefault="00F03A0D" w:rsidP="00F03A0D">
      <w:pPr>
        <w:spacing w:after="0" w:line="240" w:lineRule="auto"/>
        <w:jc w:val="both"/>
        <w:rPr>
          <w:rFonts w:ascii="Times New Roman" w:hAnsi="Times New Roman"/>
          <w:sz w:val="24"/>
          <w:szCs w:val="24"/>
        </w:rPr>
      </w:pPr>
      <w:r w:rsidRPr="00C77B8A">
        <w:rPr>
          <w:rFonts w:ascii="Times New Roman" w:hAnsi="Times New Roman"/>
          <w:b/>
          <w:sz w:val="24"/>
          <w:szCs w:val="24"/>
        </w:rPr>
        <w:t>SQL&gt;</w:t>
      </w:r>
      <w:r w:rsidRPr="007D4027">
        <w:rPr>
          <w:rFonts w:ascii="Times New Roman" w:hAnsi="Times New Roman"/>
          <w:b/>
          <w:sz w:val="24"/>
          <w:szCs w:val="24"/>
        </w:rPr>
        <w:t>UPDATE</w:t>
      </w:r>
      <w:r w:rsidRPr="007D4027">
        <w:rPr>
          <w:rFonts w:ascii="Times New Roman" w:hAnsi="Times New Roman"/>
          <w:sz w:val="24"/>
          <w:szCs w:val="24"/>
        </w:rPr>
        <w:t xml:space="preserve"> rating set </w:t>
      </w:r>
      <w:proofErr w:type="spellStart"/>
      <w:r w:rsidRPr="007D4027">
        <w:rPr>
          <w:rFonts w:ascii="Times New Roman" w:hAnsi="Times New Roman"/>
          <w:sz w:val="24"/>
          <w:szCs w:val="24"/>
        </w:rPr>
        <w:t>rev_stars</w:t>
      </w:r>
      <w:proofErr w:type="spellEnd"/>
      <w:r w:rsidRPr="007D4027">
        <w:rPr>
          <w:rFonts w:ascii="Times New Roman" w:hAnsi="Times New Roman"/>
          <w:sz w:val="24"/>
          <w:szCs w:val="24"/>
        </w:rPr>
        <w:t xml:space="preserve">=5 </w:t>
      </w:r>
    </w:p>
    <w:p w:rsidR="00F03A0D" w:rsidRPr="007D4027" w:rsidRDefault="00F03A0D" w:rsidP="00F03A0D">
      <w:pPr>
        <w:spacing w:after="0" w:line="240" w:lineRule="auto"/>
        <w:jc w:val="both"/>
        <w:rPr>
          <w:rFonts w:ascii="Times New Roman" w:hAnsi="Times New Roman"/>
          <w:sz w:val="24"/>
          <w:szCs w:val="24"/>
        </w:rPr>
      </w:pPr>
      <w:r>
        <w:rPr>
          <w:rFonts w:ascii="Times New Roman" w:hAnsi="Times New Roman"/>
          <w:b/>
          <w:sz w:val="24"/>
          <w:szCs w:val="24"/>
        </w:rPr>
        <w:t xml:space="preserve">         </w:t>
      </w:r>
      <w:r w:rsidRPr="007D4027">
        <w:rPr>
          <w:rFonts w:ascii="Times New Roman" w:hAnsi="Times New Roman"/>
          <w:b/>
          <w:sz w:val="24"/>
          <w:szCs w:val="24"/>
        </w:rPr>
        <w:t>WHERE</w:t>
      </w:r>
      <w:r w:rsidRPr="007D4027">
        <w:rPr>
          <w:rFonts w:ascii="Times New Roman" w:hAnsi="Times New Roman"/>
          <w:sz w:val="24"/>
          <w:szCs w:val="24"/>
        </w:rPr>
        <w:t xml:space="preserve"> </w:t>
      </w:r>
      <w:proofErr w:type="spellStart"/>
      <w:r w:rsidRPr="007D4027">
        <w:rPr>
          <w:rFonts w:ascii="Times New Roman" w:hAnsi="Times New Roman"/>
          <w:sz w:val="24"/>
          <w:szCs w:val="24"/>
        </w:rPr>
        <w:t>mov_id</w:t>
      </w:r>
      <w:proofErr w:type="spellEnd"/>
      <w:r w:rsidRPr="007D4027">
        <w:rPr>
          <w:rFonts w:ascii="Times New Roman" w:hAnsi="Times New Roman"/>
          <w:sz w:val="24"/>
          <w:szCs w:val="24"/>
        </w:rPr>
        <w:t xml:space="preserve"> </w:t>
      </w:r>
      <w:proofErr w:type="gramStart"/>
      <w:r w:rsidRPr="007D4027">
        <w:rPr>
          <w:rFonts w:ascii="Times New Roman" w:hAnsi="Times New Roman"/>
          <w:sz w:val="24"/>
          <w:szCs w:val="24"/>
        </w:rPr>
        <w:t>in(</w:t>
      </w:r>
      <w:proofErr w:type="gramEnd"/>
      <w:r w:rsidRPr="007D4027">
        <w:rPr>
          <w:rFonts w:ascii="Times New Roman" w:hAnsi="Times New Roman"/>
          <w:b/>
          <w:sz w:val="24"/>
          <w:szCs w:val="24"/>
        </w:rPr>
        <w:t xml:space="preserve"> SELECT</w:t>
      </w:r>
      <w:r w:rsidRPr="007D4027">
        <w:rPr>
          <w:rFonts w:ascii="Times New Roman" w:hAnsi="Times New Roman"/>
          <w:sz w:val="24"/>
          <w:szCs w:val="24"/>
        </w:rPr>
        <w:t xml:space="preserve"> </w:t>
      </w:r>
      <w:proofErr w:type="spellStart"/>
      <w:r w:rsidRPr="007D4027">
        <w:rPr>
          <w:rFonts w:ascii="Times New Roman" w:hAnsi="Times New Roman"/>
          <w:sz w:val="24"/>
          <w:szCs w:val="24"/>
        </w:rPr>
        <w:t>m.mov_id</w:t>
      </w:r>
      <w:proofErr w:type="spellEnd"/>
      <w:r w:rsidRPr="007D4027">
        <w:rPr>
          <w:rFonts w:ascii="Times New Roman" w:hAnsi="Times New Roman"/>
          <w:sz w:val="24"/>
          <w:szCs w:val="24"/>
        </w:rPr>
        <w:t xml:space="preserve"> </w:t>
      </w:r>
      <w:r w:rsidRPr="007D4027">
        <w:rPr>
          <w:rFonts w:ascii="Times New Roman" w:hAnsi="Times New Roman"/>
          <w:b/>
          <w:sz w:val="24"/>
          <w:szCs w:val="24"/>
        </w:rPr>
        <w:t>FROM</w:t>
      </w:r>
      <w:r w:rsidRPr="007D4027">
        <w:rPr>
          <w:rFonts w:ascii="Times New Roman" w:hAnsi="Times New Roman"/>
          <w:sz w:val="24"/>
          <w:szCs w:val="24"/>
        </w:rPr>
        <w:t xml:space="preserve"> movies m ,director d  </w:t>
      </w:r>
    </w:p>
    <w:p w:rsidR="00F03A0D" w:rsidRPr="007D4027" w:rsidRDefault="00F03A0D" w:rsidP="00F03A0D">
      <w:pPr>
        <w:spacing w:after="0" w:line="240" w:lineRule="auto"/>
        <w:jc w:val="both"/>
        <w:rPr>
          <w:rFonts w:ascii="Times New Roman" w:hAnsi="Times New Roman"/>
          <w:sz w:val="24"/>
          <w:szCs w:val="24"/>
        </w:rPr>
      </w:pPr>
      <w:r>
        <w:rPr>
          <w:rFonts w:ascii="Times New Roman" w:hAnsi="Times New Roman"/>
          <w:b/>
          <w:sz w:val="24"/>
          <w:szCs w:val="24"/>
        </w:rPr>
        <w:t xml:space="preserve">         </w:t>
      </w:r>
      <w:r w:rsidRPr="007D4027">
        <w:rPr>
          <w:rFonts w:ascii="Times New Roman" w:hAnsi="Times New Roman"/>
          <w:b/>
          <w:sz w:val="24"/>
          <w:szCs w:val="24"/>
        </w:rPr>
        <w:t xml:space="preserve">WHERE </w:t>
      </w:r>
      <w:proofErr w:type="spellStart"/>
      <w:r w:rsidRPr="007D4027">
        <w:rPr>
          <w:rFonts w:ascii="Times New Roman" w:hAnsi="Times New Roman"/>
          <w:sz w:val="24"/>
          <w:szCs w:val="24"/>
        </w:rPr>
        <w:t>d.dir_id</w:t>
      </w:r>
      <w:proofErr w:type="spellEnd"/>
      <w:r w:rsidRPr="007D4027">
        <w:rPr>
          <w:rFonts w:ascii="Times New Roman" w:hAnsi="Times New Roman"/>
          <w:sz w:val="24"/>
          <w:szCs w:val="24"/>
        </w:rPr>
        <w:t>=</w:t>
      </w:r>
      <w:proofErr w:type="spellStart"/>
      <w:r w:rsidRPr="007D4027">
        <w:rPr>
          <w:rFonts w:ascii="Times New Roman" w:hAnsi="Times New Roman"/>
          <w:sz w:val="24"/>
          <w:szCs w:val="24"/>
        </w:rPr>
        <w:t>m.dir_id</w:t>
      </w:r>
      <w:proofErr w:type="spellEnd"/>
      <w:r w:rsidRPr="007D4027">
        <w:rPr>
          <w:rFonts w:ascii="Times New Roman" w:hAnsi="Times New Roman"/>
          <w:sz w:val="24"/>
          <w:szCs w:val="24"/>
        </w:rPr>
        <w:t xml:space="preserve"> and d.</w:t>
      </w:r>
      <w:r>
        <w:rPr>
          <w:rFonts w:ascii="Times New Roman" w:hAnsi="Times New Roman"/>
          <w:sz w:val="24"/>
          <w:szCs w:val="24"/>
        </w:rPr>
        <w:t xml:space="preserve"> </w:t>
      </w:r>
      <w:proofErr w:type="spellStart"/>
      <w:r w:rsidRPr="007D4027">
        <w:rPr>
          <w:rFonts w:ascii="Times New Roman" w:hAnsi="Times New Roman"/>
          <w:sz w:val="24"/>
          <w:szCs w:val="24"/>
        </w:rPr>
        <w:t>dir_name</w:t>
      </w:r>
      <w:proofErr w:type="spellEnd"/>
      <w:r w:rsidRPr="007D4027">
        <w:rPr>
          <w:rFonts w:ascii="Times New Roman" w:hAnsi="Times New Roman"/>
          <w:sz w:val="24"/>
          <w:szCs w:val="24"/>
        </w:rPr>
        <w:t>=</w:t>
      </w:r>
      <w:proofErr w:type="gramStart"/>
      <w:r w:rsidRPr="007D4027">
        <w:rPr>
          <w:rFonts w:ascii="Times New Roman" w:hAnsi="Times New Roman"/>
          <w:sz w:val="24"/>
          <w:szCs w:val="24"/>
        </w:rPr>
        <w:t>'</w:t>
      </w:r>
      <w:proofErr w:type="spellStart"/>
      <w:r w:rsidRPr="007D4027">
        <w:rPr>
          <w:rFonts w:ascii="Times New Roman" w:hAnsi="Times New Roman"/>
          <w:sz w:val="24"/>
          <w:szCs w:val="24"/>
        </w:rPr>
        <w:t>steven</w:t>
      </w:r>
      <w:proofErr w:type="spellEnd"/>
      <w:proofErr w:type="gramEnd"/>
      <w:r w:rsidRPr="007D4027">
        <w:rPr>
          <w:rFonts w:ascii="Times New Roman" w:hAnsi="Times New Roman"/>
          <w:sz w:val="24"/>
          <w:szCs w:val="24"/>
        </w:rPr>
        <w:t xml:space="preserve"> </w:t>
      </w:r>
      <w:proofErr w:type="spellStart"/>
      <w:r w:rsidRPr="007D4027">
        <w:rPr>
          <w:rFonts w:ascii="Times New Roman" w:hAnsi="Times New Roman"/>
          <w:sz w:val="24"/>
          <w:szCs w:val="24"/>
        </w:rPr>
        <w:t>spielberg</w:t>
      </w:r>
      <w:proofErr w:type="spellEnd"/>
      <w:r w:rsidRPr="007D4027">
        <w:rPr>
          <w:rFonts w:ascii="Times New Roman" w:hAnsi="Times New Roman"/>
          <w:sz w:val="24"/>
          <w:szCs w:val="24"/>
        </w:rPr>
        <w:t>');</w:t>
      </w:r>
    </w:p>
    <w:p w:rsidR="00F03A0D" w:rsidRPr="007D4027" w:rsidRDefault="00F03A0D" w:rsidP="00F03A0D">
      <w:pPr>
        <w:spacing w:after="0" w:line="240" w:lineRule="auto"/>
        <w:jc w:val="both"/>
        <w:rPr>
          <w:rFonts w:ascii="Times New Roman" w:hAnsi="Times New Roman"/>
          <w:sz w:val="24"/>
          <w:szCs w:val="24"/>
        </w:rPr>
      </w:pPr>
    </w:p>
    <w:p w:rsid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
    <w:p w:rsid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
    <w:p w:rsid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
    <w:p w:rsid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Pr>
          <w:rFonts w:ascii="Arial" w:eastAsia="Times New Roman" w:hAnsi="Arial" w:cs="Arial"/>
          <w:color w:val="000000"/>
          <w:sz w:val="27"/>
          <w:szCs w:val="27"/>
          <w:lang w:eastAsia="en-IN"/>
        </w:rPr>
        <w:lastRenderedPageBreak/>
        <w:t>Exercise example.</w:t>
      </w:r>
    </w:p>
    <w:p w:rsidR="00CB7224" w:rsidRP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B7224">
        <w:rPr>
          <w:rFonts w:ascii="Arial" w:eastAsia="Times New Roman" w:hAnsi="Arial" w:cs="Arial"/>
          <w:color w:val="000000"/>
          <w:sz w:val="27"/>
          <w:szCs w:val="27"/>
          <w:lang w:eastAsia="en-IN"/>
        </w:rPr>
        <w:t>Table </w:t>
      </w:r>
      <w:r w:rsidRPr="00CB7224">
        <w:rPr>
          <w:rFonts w:ascii="Arial" w:eastAsia="Times New Roman" w:hAnsi="Arial" w:cs="Arial"/>
          <w:b/>
          <w:bCs/>
          <w:i/>
          <w:iCs/>
          <w:color w:val="000000"/>
          <w:sz w:val="27"/>
          <w:szCs w:val="27"/>
          <w:lang w:eastAsia="en-IN"/>
        </w:rPr>
        <w:t>Users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98"/>
        <w:gridCol w:w="1371"/>
        <w:gridCol w:w="1478"/>
        <w:gridCol w:w="931"/>
        <w:gridCol w:w="1425"/>
      </w:tblGrid>
      <w:tr w:rsidR="00CB7224" w:rsidRPr="00CB7224" w:rsidTr="00CB72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B7224" w:rsidRPr="00CB7224" w:rsidRDefault="00CB7224" w:rsidP="00CB7224">
            <w:pPr>
              <w:spacing w:after="0" w:line="240" w:lineRule="auto"/>
              <w:rPr>
                <w:rFonts w:ascii="Arial" w:eastAsia="Times New Roman" w:hAnsi="Arial" w:cs="Arial"/>
                <w:b/>
                <w:bCs/>
                <w:color w:val="FFFFFF"/>
                <w:sz w:val="24"/>
                <w:szCs w:val="24"/>
                <w:lang w:eastAsia="en-IN"/>
              </w:rPr>
            </w:pPr>
            <w:proofErr w:type="spellStart"/>
            <w:r w:rsidRPr="00CB7224">
              <w:rPr>
                <w:rFonts w:ascii="Arial" w:eastAsia="Times New Roman" w:hAnsi="Arial" w:cs="Arial"/>
                <w:b/>
                <w:bCs/>
                <w:color w:val="FFFFFF"/>
                <w:sz w:val="24"/>
                <w:szCs w:val="24"/>
                <w:lang w:eastAsia="en-IN"/>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B7224" w:rsidRPr="00CB7224" w:rsidRDefault="00CB7224" w:rsidP="00CB7224">
            <w:pPr>
              <w:spacing w:after="0" w:line="240" w:lineRule="auto"/>
              <w:rPr>
                <w:rFonts w:ascii="Arial" w:eastAsia="Times New Roman" w:hAnsi="Arial" w:cs="Arial"/>
                <w:b/>
                <w:bCs/>
                <w:color w:val="FFFFFF"/>
                <w:sz w:val="24"/>
                <w:szCs w:val="24"/>
                <w:lang w:eastAsia="en-IN"/>
              </w:rPr>
            </w:pPr>
            <w:proofErr w:type="spellStart"/>
            <w:r w:rsidRPr="00CB7224">
              <w:rPr>
                <w:rFonts w:ascii="Arial" w:eastAsia="Times New Roman" w:hAnsi="Arial" w:cs="Arial"/>
                <w:b/>
                <w:bCs/>
                <w:color w:val="FFFFFF"/>
                <w:sz w:val="24"/>
                <w:szCs w:val="24"/>
                <w:lang w:eastAsia="en-IN"/>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B7224" w:rsidRPr="00CB7224" w:rsidRDefault="00CB7224" w:rsidP="00CB7224">
            <w:pPr>
              <w:spacing w:after="0" w:line="240" w:lineRule="auto"/>
              <w:rPr>
                <w:rFonts w:ascii="Arial" w:eastAsia="Times New Roman" w:hAnsi="Arial" w:cs="Arial"/>
                <w:b/>
                <w:bCs/>
                <w:color w:val="FFFFFF"/>
                <w:sz w:val="24"/>
                <w:szCs w:val="24"/>
                <w:lang w:eastAsia="en-IN"/>
              </w:rPr>
            </w:pPr>
            <w:proofErr w:type="spellStart"/>
            <w:r w:rsidRPr="00CB7224">
              <w:rPr>
                <w:rFonts w:ascii="Arial" w:eastAsia="Times New Roman" w:hAnsi="Arial" w:cs="Arial"/>
                <w:b/>
                <w:bCs/>
                <w:color w:val="FFFFFF"/>
                <w:sz w:val="24"/>
                <w:szCs w:val="24"/>
                <w:lang w:eastAsia="en-IN"/>
              </w:rPr>
              <w:t>Birth_Date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B7224" w:rsidRPr="00CB7224" w:rsidRDefault="00CB7224" w:rsidP="00CB7224">
            <w:pPr>
              <w:spacing w:after="0" w:line="240" w:lineRule="auto"/>
              <w:rPr>
                <w:rFonts w:ascii="Arial" w:eastAsia="Times New Roman" w:hAnsi="Arial" w:cs="Arial"/>
                <w:b/>
                <w:bCs/>
                <w:color w:val="FFFFFF"/>
                <w:sz w:val="24"/>
                <w:szCs w:val="24"/>
                <w:lang w:eastAsia="en-IN"/>
              </w:rPr>
            </w:pPr>
            <w:r w:rsidRPr="00CB7224">
              <w:rPr>
                <w:rFonts w:ascii="Arial" w:eastAsia="Times New Roman" w:hAnsi="Arial" w:cs="Arial"/>
                <w:b/>
                <w:bCs/>
                <w:color w:val="FFFFFF"/>
                <w:sz w:val="24"/>
                <w:szCs w:val="24"/>
                <w:lang w:eastAsia="en-IN"/>
              </w:rPr>
              <w:t>Gender</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B7224" w:rsidRPr="00CB7224" w:rsidRDefault="00CB7224" w:rsidP="00CB7224">
            <w:pPr>
              <w:spacing w:after="0" w:line="240" w:lineRule="auto"/>
              <w:rPr>
                <w:rFonts w:ascii="Arial" w:eastAsia="Times New Roman" w:hAnsi="Arial" w:cs="Arial"/>
                <w:b/>
                <w:bCs/>
                <w:color w:val="FFFFFF"/>
                <w:sz w:val="24"/>
                <w:szCs w:val="24"/>
                <w:lang w:eastAsia="en-IN"/>
              </w:rPr>
            </w:pPr>
            <w:proofErr w:type="spellStart"/>
            <w:r w:rsidRPr="00CB7224">
              <w:rPr>
                <w:rFonts w:ascii="Arial" w:eastAsia="Times New Roman" w:hAnsi="Arial" w:cs="Arial"/>
                <w:b/>
                <w:bCs/>
                <w:color w:val="FFFFFF"/>
                <w:sz w:val="24"/>
                <w:szCs w:val="24"/>
                <w:lang w:eastAsia="en-IN"/>
              </w:rPr>
              <w:t>Join_Date</w:t>
            </w:r>
            <w:proofErr w:type="spellEnd"/>
          </w:p>
        </w:tc>
      </w:tr>
      <w:tr w:rsidR="00CB7224" w:rsidRPr="00CB7224" w:rsidTr="00CB72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Sophie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Lee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Jan-05-1960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Apr-05-2015</w:t>
            </w:r>
          </w:p>
        </w:tc>
      </w:tr>
      <w:tr w:rsidR="00CB7224" w:rsidRPr="00CB7224" w:rsidTr="00CB72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Richard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Brown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Jan-07-1975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Apr-05-2015</w:t>
            </w:r>
          </w:p>
        </w:tc>
      </w:tr>
      <w:tr w:rsidR="00CB7224" w:rsidRPr="00CB7224" w:rsidTr="00CB72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Jamal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Santo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Oct-08-1983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Apr-09-2015</w:t>
            </w:r>
          </w:p>
        </w:tc>
      </w:tr>
      <w:tr w:rsidR="00CB7224" w:rsidRPr="00CB7224" w:rsidTr="00CB72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Casey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Healy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Sep-20-1969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Apr-09-2015</w:t>
            </w:r>
          </w:p>
        </w:tc>
      </w:tr>
      <w:tr w:rsidR="00CB7224" w:rsidRPr="00CB7224" w:rsidTr="00CB72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Jill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Wilkes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Nov-20-1979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224" w:rsidRPr="00CB7224" w:rsidRDefault="00CB7224" w:rsidP="00CB7224">
            <w:pPr>
              <w:spacing w:after="0" w:line="240" w:lineRule="auto"/>
              <w:rPr>
                <w:rFonts w:ascii="Arial" w:eastAsia="Times New Roman" w:hAnsi="Arial" w:cs="Arial"/>
                <w:color w:val="000000"/>
                <w:sz w:val="24"/>
                <w:szCs w:val="24"/>
                <w:lang w:eastAsia="en-IN"/>
              </w:rPr>
            </w:pPr>
            <w:r w:rsidRPr="00CB7224">
              <w:rPr>
                <w:rFonts w:ascii="Arial" w:eastAsia="Times New Roman" w:hAnsi="Arial" w:cs="Arial"/>
                <w:color w:val="000000"/>
                <w:sz w:val="24"/>
                <w:szCs w:val="24"/>
                <w:lang w:eastAsia="en-IN"/>
              </w:rPr>
              <w:t>Apr-15-2015</w:t>
            </w:r>
          </w:p>
        </w:tc>
      </w:tr>
    </w:tbl>
    <w:p w:rsidR="00CB7224" w:rsidRP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B7224">
        <w:rPr>
          <w:rFonts w:ascii="Arial" w:eastAsia="Times New Roman" w:hAnsi="Arial" w:cs="Arial"/>
          <w:color w:val="000000"/>
          <w:sz w:val="27"/>
          <w:szCs w:val="27"/>
          <w:lang w:eastAsia="en-IN"/>
        </w:rPr>
        <w:t>1. Which of the following SQL statement is valid?</w:t>
      </w:r>
      <w:r w:rsidRPr="00CB7224">
        <w:rPr>
          <w:rFonts w:ascii="Arial" w:eastAsia="Times New Roman" w:hAnsi="Arial" w:cs="Arial"/>
          <w:color w:val="000000"/>
          <w:sz w:val="27"/>
          <w:szCs w:val="27"/>
          <w:lang w:eastAsia="en-IN"/>
        </w:rPr>
        <w:br/>
        <w:t>a) SELECT DISTINCT * FROM Users</w:t>
      </w:r>
      <w:proofErr w:type="gramStart"/>
      <w:r w:rsidRPr="00CB7224">
        <w:rPr>
          <w:rFonts w:ascii="Arial" w:eastAsia="Times New Roman" w:hAnsi="Arial" w:cs="Arial"/>
          <w:color w:val="000000"/>
          <w:sz w:val="27"/>
          <w:szCs w:val="27"/>
          <w:lang w:eastAsia="en-IN"/>
        </w:rPr>
        <w:t>;</w:t>
      </w:r>
      <w:proofErr w:type="gramEnd"/>
      <w:r w:rsidRPr="00CB7224">
        <w:rPr>
          <w:rFonts w:ascii="Arial" w:eastAsia="Times New Roman" w:hAnsi="Arial" w:cs="Arial"/>
          <w:color w:val="000000"/>
          <w:sz w:val="27"/>
          <w:szCs w:val="27"/>
          <w:lang w:eastAsia="en-IN"/>
        </w:rPr>
        <w:br/>
        <w:t xml:space="preserve">b) SELECT DISTINCT </w:t>
      </w:r>
      <w:proofErr w:type="spellStart"/>
      <w:r w:rsidRPr="00CB7224">
        <w:rPr>
          <w:rFonts w:ascii="Arial" w:eastAsia="Times New Roman" w:hAnsi="Arial" w:cs="Arial"/>
          <w:color w:val="000000"/>
          <w:sz w:val="27"/>
          <w:szCs w:val="27"/>
          <w:lang w:eastAsia="en-IN"/>
        </w:rPr>
        <w:t>First_Name</w:t>
      </w:r>
      <w:proofErr w:type="spellEnd"/>
      <w:r w:rsidRPr="00CB7224">
        <w:rPr>
          <w:rFonts w:ascii="Arial" w:eastAsia="Times New Roman" w:hAnsi="Arial" w:cs="Arial"/>
          <w:color w:val="000000"/>
          <w:sz w:val="27"/>
          <w:szCs w:val="27"/>
          <w:lang w:eastAsia="en-IN"/>
        </w:rPr>
        <w:t xml:space="preserve"> FROM Users;</w:t>
      </w:r>
      <w:r w:rsidRPr="00CB7224">
        <w:rPr>
          <w:rFonts w:ascii="Arial" w:eastAsia="Times New Roman" w:hAnsi="Arial" w:cs="Arial"/>
          <w:color w:val="000000"/>
          <w:sz w:val="27"/>
          <w:szCs w:val="27"/>
          <w:lang w:eastAsia="en-IN"/>
        </w:rPr>
        <w:br/>
        <w:t xml:space="preserve">c) SELECT DISTINCT </w:t>
      </w:r>
      <w:proofErr w:type="spellStart"/>
      <w:r w:rsidRPr="00CB7224">
        <w:rPr>
          <w:rFonts w:ascii="Arial" w:eastAsia="Times New Roman" w:hAnsi="Arial" w:cs="Arial"/>
          <w:color w:val="000000"/>
          <w:sz w:val="27"/>
          <w:szCs w:val="27"/>
          <w:lang w:eastAsia="en-IN"/>
        </w:rPr>
        <w:t>First_Name</w:t>
      </w:r>
      <w:proofErr w:type="spellEnd"/>
      <w:r w:rsidRPr="00CB7224">
        <w:rPr>
          <w:rFonts w:ascii="Arial" w:eastAsia="Times New Roman" w:hAnsi="Arial" w:cs="Arial"/>
          <w:color w:val="000000"/>
          <w:sz w:val="27"/>
          <w:szCs w:val="27"/>
          <w:lang w:eastAsia="en-IN"/>
        </w:rPr>
        <w:t xml:space="preserve"> </w:t>
      </w:r>
      <w:proofErr w:type="spellStart"/>
      <w:r w:rsidRPr="00CB7224">
        <w:rPr>
          <w:rFonts w:ascii="Arial" w:eastAsia="Times New Roman" w:hAnsi="Arial" w:cs="Arial"/>
          <w:color w:val="000000"/>
          <w:sz w:val="27"/>
          <w:szCs w:val="27"/>
          <w:lang w:eastAsia="en-IN"/>
        </w:rPr>
        <w:t>Last_Name</w:t>
      </w:r>
      <w:proofErr w:type="spellEnd"/>
      <w:r w:rsidRPr="00CB7224">
        <w:rPr>
          <w:rFonts w:ascii="Arial" w:eastAsia="Times New Roman" w:hAnsi="Arial" w:cs="Arial"/>
          <w:color w:val="000000"/>
          <w:sz w:val="27"/>
          <w:szCs w:val="27"/>
          <w:lang w:eastAsia="en-IN"/>
        </w:rPr>
        <w:t xml:space="preserve"> FROM Users;</w:t>
      </w:r>
    </w:p>
    <w:p w:rsidR="00CB7224" w:rsidRP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B7224">
        <w:rPr>
          <w:rFonts w:ascii="Arial" w:eastAsia="Times New Roman" w:hAnsi="Arial" w:cs="Arial"/>
          <w:color w:val="000000"/>
          <w:sz w:val="27"/>
          <w:szCs w:val="27"/>
          <w:lang w:eastAsia="en-IN"/>
        </w:rPr>
        <w:t>2. What's the result of the following query?</w:t>
      </w:r>
      <w:r w:rsidRPr="00CB7224">
        <w:rPr>
          <w:rFonts w:ascii="Arial" w:eastAsia="Times New Roman" w:hAnsi="Arial" w:cs="Arial"/>
          <w:color w:val="000000"/>
          <w:sz w:val="27"/>
          <w:szCs w:val="27"/>
          <w:lang w:eastAsia="en-IN"/>
        </w:rPr>
        <w:br/>
        <w:t xml:space="preserve">SELECT DISTINCT </w:t>
      </w:r>
      <w:proofErr w:type="spellStart"/>
      <w:r w:rsidRPr="00CB7224">
        <w:rPr>
          <w:rFonts w:ascii="Arial" w:eastAsia="Times New Roman" w:hAnsi="Arial" w:cs="Arial"/>
          <w:color w:val="000000"/>
          <w:sz w:val="27"/>
          <w:szCs w:val="27"/>
          <w:lang w:eastAsia="en-IN"/>
        </w:rPr>
        <w:t>Join_Date</w:t>
      </w:r>
      <w:proofErr w:type="spellEnd"/>
      <w:r w:rsidRPr="00CB7224">
        <w:rPr>
          <w:rFonts w:ascii="Arial" w:eastAsia="Times New Roman" w:hAnsi="Arial" w:cs="Arial"/>
          <w:color w:val="000000"/>
          <w:sz w:val="27"/>
          <w:szCs w:val="27"/>
          <w:lang w:eastAsia="en-IN"/>
        </w:rPr>
        <w:t xml:space="preserve"> </w:t>
      </w:r>
      <w:proofErr w:type="gramStart"/>
      <w:r w:rsidRPr="00CB7224">
        <w:rPr>
          <w:rFonts w:ascii="Arial" w:eastAsia="Times New Roman" w:hAnsi="Arial" w:cs="Arial"/>
          <w:color w:val="000000"/>
          <w:sz w:val="27"/>
          <w:szCs w:val="27"/>
          <w:lang w:eastAsia="en-IN"/>
        </w:rPr>
        <w:t>From</w:t>
      </w:r>
      <w:proofErr w:type="gramEnd"/>
      <w:r w:rsidRPr="00CB7224">
        <w:rPr>
          <w:rFonts w:ascii="Arial" w:eastAsia="Times New Roman" w:hAnsi="Arial" w:cs="Arial"/>
          <w:color w:val="000000"/>
          <w:sz w:val="27"/>
          <w:szCs w:val="27"/>
          <w:lang w:eastAsia="en-IN"/>
        </w:rPr>
        <w:t xml:space="preserve"> Users;</w:t>
      </w:r>
    </w:p>
    <w:p w:rsidR="00CB7224" w:rsidRP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B7224">
        <w:rPr>
          <w:rFonts w:ascii="Arial" w:eastAsia="Times New Roman" w:hAnsi="Arial" w:cs="Arial"/>
          <w:color w:val="000000"/>
          <w:sz w:val="27"/>
          <w:szCs w:val="27"/>
          <w:lang w:eastAsia="en-IN"/>
        </w:rPr>
        <w:t>3. What's the result of the following query?</w:t>
      </w:r>
      <w:r w:rsidRPr="00CB7224">
        <w:rPr>
          <w:rFonts w:ascii="Arial" w:eastAsia="Times New Roman" w:hAnsi="Arial" w:cs="Arial"/>
          <w:color w:val="000000"/>
          <w:sz w:val="27"/>
          <w:szCs w:val="27"/>
          <w:lang w:eastAsia="en-IN"/>
        </w:rPr>
        <w:br/>
        <w:t xml:space="preserve">SELECT DISTINCT Gender, </w:t>
      </w:r>
      <w:proofErr w:type="spellStart"/>
      <w:r w:rsidRPr="00CB7224">
        <w:rPr>
          <w:rFonts w:ascii="Arial" w:eastAsia="Times New Roman" w:hAnsi="Arial" w:cs="Arial"/>
          <w:color w:val="000000"/>
          <w:sz w:val="27"/>
          <w:szCs w:val="27"/>
          <w:lang w:eastAsia="en-IN"/>
        </w:rPr>
        <w:t>Join_Date</w:t>
      </w:r>
      <w:proofErr w:type="spellEnd"/>
      <w:r w:rsidRPr="00CB7224">
        <w:rPr>
          <w:rFonts w:ascii="Arial" w:eastAsia="Times New Roman" w:hAnsi="Arial" w:cs="Arial"/>
          <w:color w:val="000000"/>
          <w:sz w:val="27"/>
          <w:szCs w:val="27"/>
          <w:lang w:eastAsia="en-IN"/>
        </w:rPr>
        <w:t xml:space="preserve"> </w:t>
      </w:r>
      <w:proofErr w:type="gramStart"/>
      <w:r w:rsidRPr="00CB7224">
        <w:rPr>
          <w:rFonts w:ascii="Arial" w:eastAsia="Times New Roman" w:hAnsi="Arial" w:cs="Arial"/>
          <w:color w:val="000000"/>
          <w:sz w:val="27"/>
          <w:szCs w:val="27"/>
          <w:lang w:eastAsia="en-IN"/>
        </w:rPr>
        <w:t>From</w:t>
      </w:r>
      <w:proofErr w:type="gramEnd"/>
      <w:r w:rsidRPr="00CB7224">
        <w:rPr>
          <w:rFonts w:ascii="Arial" w:eastAsia="Times New Roman" w:hAnsi="Arial" w:cs="Arial"/>
          <w:color w:val="000000"/>
          <w:sz w:val="27"/>
          <w:szCs w:val="27"/>
          <w:lang w:eastAsia="en-IN"/>
        </w:rPr>
        <w:t xml:space="preserve"> Users;</w:t>
      </w:r>
    </w:p>
    <w:p w:rsidR="00CB7224" w:rsidRP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B7224">
        <w:rPr>
          <w:rFonts w:ascii="Arial" w:eastAsia="Times New Roman" w:hAnsi="Arial" w:cs="Arial"/>
          <w:color w:val="000000"/>
          <w:sz w:val="27"/>
          <w:szCs w:val="27"/>
          <w:lang w:eastAsia="en-IN"/>
        </w:rPr>
        <w:t xml:space="preserve">1. </w:t>
      </w:r>
      <w:proofErr w:type="gramStart"/>
      <w:r w:rsidRPr="00CB7224">
        <w:rPr>
          <w:rFonts w:ascii="Arial" w:eastAsia="Times New Roman" w:hAnsi="Arial" w:cs="Arial"/>
          <w:color w:val="000000"/>
          <w:sz w:val="27"/>
          <w:szCs w:val="27"/>
          <w:lang w:eastAsia="en-IN"/>
        </w:rPr>
        <w:t>b</w:t>
      </w:r>
      <w:proofErr w:type="gramEnd"/>
      <w:r w:rsidRPr="00CB7224">
        <w:rPr>
          <w:rFonts w:ascii="Arial" w:eastAsia="Times New Roman" w:hAnsi="Arial" w:cs="Arial"/>
          <w:color w:val="000000"/>
          <w:sz w:val="27"/>
          <w:szCs w:val="27"/>
          <w:lang w:eastAsia="en-IN"/>
        </w:rPr>
        <w:t>)</w:t>
      </w:r>
    </w:p>
    <w:p w:rsidR="00CB7224" w:rsidRP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B7224">
        <w:rPr>
          <w:rFonts w:ascii="Arial" w:eastAsia="Times New Roman" w:hAnsi="Arial" w:cs="Arial"/>
          <w:color w:val="000000"/>
          <w:sz w:val="27"/>
          <w:szCs w:val="27"/>
          <w:lang w:eastAsia="en-IN"/>
        </w:rPr>
        <w:t>2. The result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proofErr w:type="spellStart"/>
            <w:r w:rsidRPr="00CB7224">
              <w:rPr>
                <w:rFonts w:ascii="Arial" w:eastAsia="Times New Roman" w:hAnsi="Arial" w:cs="Arial"/>
                <w:b/>
                <w:bCs/>
                <w:color w:val="4169E1"/>
                <w:sz w:val="24"/>
                <w:szCs w:val="24"/>
                <w:u w:val="single"/>
                <w:lang w:eastAsia="en-IN"/>
              </w:rPr>
              <w:t>Join_Date</w:t>
            </w:r>
            <w:proofErr w:type="spellEnd"/>
          </w:p>
        </w:tc>
      </w:tr>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Apr-05-2015</w:t>
            </w:r>
          </w:p>
        </w:tc>
      </w:tr>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Apr-09-2015</w:t>
            </w:r>
          </w:p>
        </w:tc>
      </w:tr>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Apr-15-2015</w:t>
            </w:r>
          </w:p>
        </w:tc>
      </w:tr>
    </w:tbl>
    <w:p w:rsidR="00CB7224" w:rsidRPr="00CB7224" w:rsidRDefault="00CB7224" w:rsidP="00CB7224">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B7224">
        <w:rPr>
          <w:rFonts w:ascii="Arial" w:eastAsia="Times New Roman" w:hAnsi="Arial" w:cs="Arial"/>
          <w:color w:val="000000"/>
          <w:sz w:val="27"/>
          <w:szCs w:val="27"/>
          <w:lang w:eastAsia="en-IN"/>
        </w:rPr>
        <w:t>3. The result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450"/>
      </w:tblGrid>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u w:val="single"/>
                <w:lang w:eastAsia="en-IN"/>
              </w:rPr>
              <w:t>Gender</w:t>
            </w:r>
          </w:p>
        </w:tc>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proofErr w:type="spellStart"/>
            <w:r w:rsidRPr="00CB7224">
              <w:rPr>
                <w:rFonts w:ascii="Arial" w:eastAsia="Times New Roman" w:hAnsi="Arial" w:cs="Arial"/>
                <w:b/>
                <w:bCs/>
                <w:color w:val="4169E1"/>
                <w:sz w:val="24"/>
                <w:szCs w:val="24"/>
                <w:u w:val="single"/>
                <w:lang w:eastAsia="en-IN"/>
              </w:rPr>
              <w:t>Join_Date</w:t>
            </w:r>
            <w:proofErr w:type="spellEnd"/>
          </w:p>
        </w:tc>
      </w:tr>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F</w:t>
            </w:r>
          </w:p>
        </w:tc>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Apr-05-2015</w:t>
            </w:r>
          </w:p>
        </w:tc>
      </w:tr>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M</w:t>
            </w:r>
          </w:p>
        </w:tc>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Apr-05-2015</w:t>
            </w:r>
          </w:p>
        </w:tc>
      </w:tr>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M</w:t>
            </w:r>
          </w:p>
        </w:tc>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Apr-09-2015</w:t>
            </w:r>
          </w:p>
        </w:tc>
      </w:tr>
      <w:tr w:rsidR="00CB7224" w:rsidRPr="00CB7224" w:rsidTr="00CB7224">
        <w:trPr>
          <w:tblCellSpacing w:w="15" w:type="dxa"/>
        </w:trPr>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F</w:t>
            </w:r>
          </w:p>
        </w:tc>
        <w:tc>
          <w:tcPr>
            <w:tcW w:w="0" w:type="auto"/>
            <w:vAlign w:val="center"/>
            <w:hideMark/>
          </w:tcPr>
          <w:p w:rsidR="00CB7224" w:rsidRPr="00CB7224" w:rsidRDefault="00CB7224" w:rsidP="00CB7224">
            <w:pPr>
              <w:spacing w:after="0" w:line="240" w:lineRule="auto"/>
              <w:rPr>
                <w:rFonts w:ascii="Arial" w:eastAsia="Times New Roman" w:hAnsi="Arial" w:cs="Arial"/>
                <w:b/>
                <w:bCs/>
                <w:color w:val="4169E1"/>
                <w:sz w:val="24"/>
                <w:szCs w:val="24"/>
                <w:lang w:eastAsia="en-IN"/>
              </w:rPr>
            </w:pPr>
            <w:r w:rsidRPr="00CB7224">
              <w:rPr>
                <w:rFonts w:ascii="Arial" w:eastAsia="Times New Roman" w:hAnsi="Arial" w:cs="Arial"/>
                <w:b/>
                <w:bCs/>
                <w:color w:val="4169E1"/>
                <w:sz w:val="24"/>
                <w:szCs w:val="24"/>
                <w:lang w:eastAsia="en-IN"/>
              </w:rPr>
              <w:t>Apr-15-2015</w:t>
            </w:r>
          </w:p>
        </w:tc>
      </w:tr>
    </w:tbl>
    <w:p w:rsidR="00F03A0D" w:rsidRDefault="00F03A0D" w:rsidP="007204EB"/>
    <w:p w:rsidR="00AB62B7" w:rsidRDefault="00AB62B7" w:rsidP="007204EB"/>
    <w:p w:rsidR="00AB62B7" w:rsidRDefault="00AB62B7" w:rsidP="007204EB"/>
    <w:p w:rsidR="00AB62B7" w:rsidRDefault="00AB62B7" w:rsidP="007204EB"/>
    <w:p w:rsidR="00AB62B7" w:rsidRPr="00AB62B7" w:rsidRDefault="00AB62B7" w:rsidP="00AB62B7">
      <w:pPr>
        <w:pStyle w:val="ListParagraph"/>
        <w:numPr>
          <w:ilvl w:val="0"/>
          <w:numId w:val="5"/>
        </w:numPr>
        <w:rPr>
          <w:rFonts w:ascii="Arial" w:hAnsi="Arial" w:cs="Arial"/>
          <w:color w:val="000000"/>
          <w:sz w:val="27"/>
          <w:szCs w:val="27"/>
          <w:shd w:val="clear" w:color="auto" w:fill="FFFFFF"/>
        </w:rPr>
      </w:pPr>
      <w:r w:rsidRPr="00AB62B7">
        <w:rPr>
          <w:rFonts w:ascii="Arial" w:hAnsi="Arial" w:cs="Arial"/>
          <w:color w:val="000000"/>
          <w:sz w:val="27"/>
          <w:szCs w:val="27"/>
          <w:shd w:val="clear" w:color="auto" w:fill="FFFFFF"/>
        </w:rPr>
        <w:lastRenderedPageBreak/>
        <w:t>Which of the following SQL statement is valid? (There can be more than one answer)</w:t>
      </w:r>
      <w:r w:rsidRPr="00AB62B7">
        <w:rPr>
          <w:rFonts w:ascii="Arial" w:hAnsi="Arial" w:cs="Arial"/>
          <w:color w:val="000000"/>
          <w:sz w:val="27"/>
          <w:szCs w:val="27"/>
        </w:rPr>
        <w:br/>
      </w:r>
      <w:r w:rsidRPr="00AB62B7">
        <w:rPr>
          <w:rFonts w:ascii="Arial" w:hAnsi="Arial" w:cs="Arial"/>
          <w:color w:val="000000"/>
          <w:sz w:val="27"/>
          <w:szCs w:val="27"/>
          <w:shd w:val="clear" w:color="auto" w:fill="FFFFFF"/>
        </w:rPr>
        <w:t>a) SELECT * FROM Users WHERE Gender = 'M';</w:t>
      </w:r>
      <w:r w:rsidRPr="00AB62B7">
        <w:rPr>
          <w:rFonts w:ascii="Arial" w:hAnsi="Arial" w:cs="Arial"/>
          <w:color w:val="000000"/>
          <w:sz w:val="27"/>
          <w:szCs w:val="27"/>
        </w:rPr>
        <w:br/>
      </w:r>
      <w:r w:rsidRPr="00AB62B7">
        <w:rPr>
          <w:rFonts w:ascii="Arial" w:hAnsi="Arial" w:cs="Arial"/>
          <w:color w:val="000000"/>
          <w:sz w:val="27"/>
          <w:szCs w:val="27"/>
          <w:shd w:val="clear" w:color="auto" w:fill="FFFFFF"/>
        </w:rPr>
        <w:t>b) SELECT * WHERE Gender = 'M' FROM Users;</w:t>
      </w:r>
      <w:r w:rsidRPr="00AB62B7">
        <w:rPr>
          <w:rFonts w:ascii="Arial" w:hAnsi="Arial" w:cs="Arial"/>
          <w:color w:val="000000"/>
          <w:sz w:val="27"/>
          <w:szCs w:val="27"/>
        </w:rPr>
        <w:br/>
      </w:r>
      <w:r w:rsidRPr="00AB62B7">
        <w:rPr>
          <w:rFonts w:ascii="Arial" w:hAnsi="Arial" w:cs="Arial"/>
          <w:color w:val="000000"/>
          <w:sz w:val="27"/>
          <w:szCs w:val="27"/>
          <w:shd w:val="clear" w:color="auto" w:fill="FFFFFF"/>
        </w:rPr>
        <w:t>c) SELECT Gender= 'M' FROM Users;</w:t>
      </w:r>
      <w:r w:rsidRPr="00AB62B7">
        <w:rPr>
          <w:rFonts w:ascii="Arial" w:hAnsi="Arial" w:cs="Arial"/>
          <w:color w:val="000000"/>
          <w:sz w:val="27"/>
          <w:szCs w:val="27"/>
        </w:rPr>
        <w:br/>
      </w:r>
      <w:r w:rsidRPr="00AB62B7">
        <w:rPr>
          <w:rFonts w:ascii="Arial" w:hAnsi="Arial" w:cs="Arial"/>
          <w:color w:val="000000"/>
          <w:sz w:val="27"/>
          <w:szCs w:val="27"/>
          <w:shd w:val="clear" w:color="auto" w:fill="FFFFFF"/>
        </w:rPr>
        <w:t xml:space="preserve">d) SELECT Gender FROM Users WHERE </w:t>
      </w:r>
      <w:proofErr w:type="spellStart"/>
      <w:r w:rsidRPr="00AB62B7">
        <w:rPr>
          <w:rFonts w:ascii="Arial" w:hAnsi="Arial" w:cs="Arial"/>
          <w:color w:val="000000"/>
          <w:sz w:val="27"/>
          <w:szCs w:val="27"/>
          <w:shd w:val="clear" w:color="auto" w:fill="FFFFFF"/>
        </w:rPr>
        <w:t>Last_Name</w:t>
      </w:r>
      <w:proofErr w:type="spellEnd"/>
      <w:r w:rsidRPr="00AB62B7">
        <w:rPr>
          <w:rFonts w:ascii="Arial" w:hAnsi="Arial" w:cs="Arial"/>
          <w:color w:val="000000"/>
          <w:sz w:val="27"/>
          <w:szCs w:val="27"/>
          <w:shd w:val="clear" w:color="auto" w:fill="FFFFFF"/>
        </w:rPr>
        <w:t xml:space="preserve"> = 'Wilkes';</w:t>
      </w:r>
    </w:p>
    <w:p w:rsidR="00AB62B7" w:rsidRDefault="00AB62B7" w:rsidP="00AB62B7">
      <w:pPr>
        <w:pStyle w:val="ListParagraph"/>
      </w:pPr>
    </w:p>
    <w:p w:rsidR="00AB62B7" w:rsidRDefault="00AB62B7" w:rsidP="00AB62B7">
      <w:pPr>
        <w:pStyle w:val="ListParagraph"/>
      </w:pP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Table </w:t>
      </w:r>
      <w:r w:rsidRPr="00AB62B7">
        <w:rPr>
          <w:rFonts w:ascii="Arial" w:eastAsia="Times New Roman" w:hAnsi="Arial" w:cs="Arial"/>
          <w:b/>
          <w:bCs/>
          <w:i/>
          <w:iCs/>
          <w:color w:val="000000"/>
          <w:sz w:val="27"/>
          <w:szCs w:val="27"/>
          <w:lang w:eastAsia="en-IN"/>
        </w:rPr>
        <w:t>Users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98"/>
        <w:gridCol w:w="1371"/>
        <w:gridCol w:w="1478"/>
        <w:gridCol w:w="931"/>
        <w:gridCol w:w="1425"/>
      </w:tblGrid>
      <w:tr w:rsidR="00AB62B7" w:rsidRPr="00AB62B7" w:rsidTr="00AB62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B62B7" w:rsidRPr="00AB62B7" w:rsidRDefault="00AB62B7" w:rsidP="00AB62B7">
            <w:pPr>
              <w:spacing w:after="0" w:line="240" w:lineRule="auto"/>
              <w:rPr>
                <w:rFonts w:ascii="Arial" w:eastAsia="Times New Roman" w:hAnsi="Arial" w:cs="Arial"/>
                <w:b/>
                <w:bCs/>
                <w:color w:val="FFFFFF"/>
                <w:sz w:val="24"/>
                <w:szCs w:val="24"/>
                <w:lang w:eastAsia="en-IN"/>
              </w:rPr>
            </w:pPr>
            <w:proofErr w:type="spellStart"/>
            <w:r w:rsidRPr="00AB62B7">
              <w:rPr>
                <w:rFonts w:ascii="Arial" w:eastAsia="Times New Roman" w:hAnsi="Arial" w:cs="Arial"/>
                <w:b/>
                <w:bCs/>
                <w:color w:val="FFFFFF"/>
                <w:sz w:val="24"/>
                <w:szCs w:val="24"/>
                <w:lang w:eastAsia="en-IN"/>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B62B7" w:rsidRPr="00AB62B7" w:rsidRDefault="00AB62B7" w:rsidP="00AB62B7">
            <w:pPr>
              <w:spacing w:after="0" w:line="240" w:lineRule="auto"/>
              <w:rPr>
                <w:rFonts w:ascii="Arial" w:eastAsia="Times New Roman" w:hAnsi="Arial" w:cs="Arial"/>
                <w:b/>
                <w:bCs/>
                <w:color w:val="FFFFFF"/>
                <w:sz w:val="24"/>
                <w:szCs w:val="24"/>
                <w:lang w:eastAsia="en-IN"/>
              </w:rPr>
            </w:pPr>
            <w:proofErr w:type="spellStart"/>
            <w:r w:rsidRPr="00AB62B7">
              <w:rPr>
                <w:rFonts w:ascii="Arial" w:eastAsia="Times New Roman" w:hAnsi="Arial" w:cs="Arial"/>
                <w:b/>
                <w:bCs/>
                <w:color w:val="FFFFFF"/>
                <w:sz w:val="24"/>
                <w:szCs w:val="24"/>
                <w:lang w:eastAsia="en-IN"/>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B62B7" w:rsidRPr="00AB62B7" w:rsidRDefault="00AB62B7" w:rsidP="00AB62B7">
            <w:pPr>
              <w:spacing w:after="0" w:line="240" w:lineRule="auto"/>
              <w:rPr>
                <w:rFonts w:ascii="Arial" w:eastAsia="Times New Roman" w:hAnsi="Arial" w:cs="Arial"/>
                <w:b/>
                <w:bCs/>
                <w:color w:val="FFFFFF"/>
                <w:sz w:val="24"/>
                <w:szCs w:val="24"/>
                <w:lang w:eastAsia="en-IN"/>
              </w:rPr>
            </w:pPr>
            <w:proofErr w:type="spellStart"/>
            <w:r w:rsidRPr="00AB62B7">
              <w:rPr>
                <w:rFonts w:ascii="Arial" w:eastAsia="Times New Roman" w:hAnsi="Arial" w:cs="Arial"/>
                <w:b/>
                <w:bCs/>
                <w:color w:val="FFFFFF"/>
                <w:sz w:val="24"/>
                <w:szCs w:val="24"/>
                <w:lang w:eastAsia="en-IN"/>
              </w:rPr>
              <w:t>Birth_Date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B62B7" w:rsidRPr="00AB62B7" w:rsidRDefault="00AB62B7" w:rsidP="00AB62B7">
            <w:pPr>
              <w:spacing w:after="0" w:line="240" w:lineRule="auto"/>
              <w:rPr>
                <w:rFonts w:ascii="Arial" w:eastAsia="Times New Roman" w:hAnsi="Arial" w:cs="Arial"/>
                <w:b/>
                <w:bCs/>
                <w:color w:val="FFFFFF"/>
                <w:sz w:val="24"/>
                <w:szCs w:val="24"/>
                <w:lang w:eastAsia="en-IN"/>
              </w:rPr>
            </w:pPr>
            <w:r w:rsidRPr="00AB62B7">
              <w:rPr>
                <w:rFonts w:ascii="Arial" w:eastAsia="Times New Roman" w:hAnsi="Arial" w:cs="Arial"/>
                <w:b/>
                <w:bCs/>
                <w:color w:val="FFFFFF"/>
                <w:sz w:val="24"/>
                <w:szCs w:val="24"/>
                <w:lang w:eastAsia="en-IN"/>
              </w:rPr>
              <w:t>Gender</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B62B7" w:rsidRPr="00AB62B7" w:rsidRDefault="00AB62B7" w:rsidP="00AB62B7">
            <w:pPr>
              <w:spacing w:after="0" w:line="240" w:lineRule="auto"/>
              <w:rPr>
                <w:rFonts w:ascii="Arial" w:eastAsia="Times New Roman" w:hAnsi="Arial" w:cs="Arial"/>
                <w:b/>
                <w:bCs/>
                <w:color w:val="FFFFFF"/>
                <w:sz w:val="24"/>
                <w:szCs w:val="24"/>
                <w:lang w:eastAsia="en-IN"/>
              </w:rPr>
            </w:pPr>
            <w:proofErr w:type="spellStart"/>
            <w:r w:rsidRPr="00AB62B7">
              <w:rPr>
                <w:rFonts w:ascii="Arial" w:eastAsia="Times New Roman" w:hAnsi="Arial" w:cs="Arial"/>
                <w:b/>
                <w:bCs/>
                <w:color w:val="FFFFFF"/>
                <w:sz w:val="24"/>
                <w:szCs w:val="24"/>
                <w:lang w:eastAsia="en-IN"/>
              </w:rPr>
              <w:t>Join_Date</w:t>
            </w:r>
            <w:proofErr w:type="spellEnd"/>
          </w:p>
        </w:tc>
      </w:tr>
      <w:tr w:rsidR="00AB62B7" w:rsidRPr="00AB62B7" w:rsidTr="00AB62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Sophie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Lee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Jan-05-1960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Apr-05-2015</w:t>
            </w:r>
          </w:p>
        </w:tc>
      </w:tr>
      <w:tr w:rsidR="00AB62B7" w:rsidRPr="00AB62B7" w:rsidTr="00AB62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Richard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Brown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Jan-07-1975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Apr-05-2015</w:t>
            </w:r>
          </w:p>
        </w:tc>
      </w:tr>
      <w:tr w:rsidR="00AB62B7" w:rsidRPr="00AB62B7" w:rsidTr="00AB62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Jamal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Santo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Oct-08-1983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Apr-09-2015</w:t>
            </w:r>
          </w:p>
        </w:tc>
      </w:tr>
      <w:tr w:rsidR="00AB62B7" w:rsidRPr="00AB62B7" w:rsidTr="00AB62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Casey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Healy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Sep-20-1969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Apr-09-2015</w:t>
            </w:r>
          </w:p>
        </w:tc>
      </w:tr>
      <w:tr w:rsidR="00AB62B7" w:rsidRPr="00AB62B7" w:rsidTr="00AB62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Jill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Wilkes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Nov-20-1979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62B7" w:rsidRPr="00AB62B7" w:rsidRDefault="00AB62B7" w:rsidP="00AB62B7">
            <w:pPr>
              <w:spacing w:after="0" w:line="240" w:lineRule="auto"/>
              <w:rPr>
                <w:rFonts w:ascii="Arial" w:eastAsia="Times New Roman" w:hAnsi="Arial" w:cs="Arial"/>
                <w:color w:val="000000"/>
                <w:sz w:val="24"/>
                <w:szCs w:val="24"/>
                <w:lang w:eastAsia="en-IN"/>
              </w:rPr>
            </w:pPr>
            <w:r w:rsidRPr="00AB62B7">
              <w:rPr>
                <w:rFonts w:ascii="Arial" w:eastAsia="Times New Roman" w:hAnsi="Arial" w:cs="Arial"/>
                <w:color w:val="000000"/>
                <w:sz w:val="24"/>
                <w:szCs w:val="24"/>
                <w:lang w:eastAsia="en-IN"/>
              </w:rPr>
              <w:t>Apr-15-2015</w:t>
            </w:r>
          </w:p>
        </w:tc>
      </w:tr>
    </w:tbl>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1. Which of the following SQL statement is valid? (There can be more than one answer</w:t>
      </w:r>
      <w:proofErr w:type="gramStart"/>
      <w:r w:rsidRPr="00AB62B7">
        <w:rPr>
          <w:rFonts w:ascii="Arial" w:eastAsia="Times New Roman" w:hAnsi="Arial" w:cs="Arial"/>
          <w:color w:val="000000"/>
          <w:sz w:val="27"/>
          <w:szCs w:val="27"/>
          <w:lang w:eastAsia="en-IN"/>
        </w:rPr>
        <w:t>)</w:t>
      </w:r>
      <w:proofErr w:type="gramEnd"/>
      <w:r w:rsidRPr="00AB62B7">
        <w:rPr>
          <w:rFonts w:ascii="Arial" w:eastAsia="Times New Roman" w:hAnsi="Arial" w:cs="Arial"/>
          <w:color w:val="000000"/>
          <w:sz w:val="27"/>
          <w:szCs w:val="27"/>
          <w:lang w:eastAsia="en-IN"/>
        </w:rPr>
        <w:br/>
        <w:t xml:space="preserve">a) SELECT </w:t>
      </w:r>
      <w:proofErr w:type="spellStart"/>
      <w:r w:rsidRPr="00AB62B7">
        <w:rPr>
          <w:rFonts w:ascii="Arial" w:eastAsia="Times New Roman" w:hAnsi="Arial" w:cs="Arial"/>
          <w:color w:val="000000"/>
          <w:sz w:val="27"/>
          <w:szCs w:val="27"/>
          <w:lang w:eastAsia="en-IN"/>
        </w:rPr>
        <w:t>First_Name</w:t>
      </w:r>
      <w:proofErr w:type="spellEnd"/>
      <w:r w:rsidRPr="00AB62B7">
        <w:rPr>
          <w:rFonts w:ascii="Arial" w:eastAsia="Times New Roman" w:hAnsi="Arial" w:cs="Arial"/>
          <w:color w:val="000000"/>
          <w:sz w:val="27"/>
          <w:szCs w:val="27"/>
          <w:lang w:eastAsia="en-IN"/>
        </w:rPr>
        <w:t xml:space="preserve"> AND </w:t>
      </w:r>
      <w:proofErr w:type="spellStart"/>
      <w:r w:rsidRPr="00AB62B7">
        <w:rPr>
          <w:rFonts w:ascii="Arial" w:eastAsia="Times New Roman" w:hAnsi="Arial" w:cs="Arial"/>
          <w:color w:val="000000"/>
          <w:sz w:val="27"/>
          <w:szCs w:val="27"/>
          <w:lang w:eastAsia="en-IN"/>
        </w:rPr>
        <w:t>Last_Name</w:t>
      </w:r>
      <w:proofErr w:type="spellEnd"/>
      <w:r w:rsidRPr="00AB62B7">
        <w:rPr>
          <w:rFonts w:ascii="Arial" w:eastAsia="Times New Roman" w:hAnsi="Arial" w:cs="Arial"/>
          <w:color w:val="000000"/>
          <w:sz w:val="27"/>
          <w:szCs w:val="27"/>
          <w:lang w:eastAsia="en-IN"/>
        </w:rPr>
        <w:t xml:space="preserve"> FROM Users;</w:t>
      </w:r>
      <w:r w:rsidRPr="00AB62B7">
        <w:rPr>
          <w:rFonts w:ascii="Arial" w:eastAsia="Times New Roman" w:hAnsi="Arial" w:cs="Arial"/>
          <w:color w:val="000000"/>
          <w:sz w:val="27"/>
          <w:szCs w:val="27"/>
          <w:lang w:eastAsia="en-IN"/>
        </w:rPr>
        <w:br/>
        <w:t xml:space="preserve">b) SELECT </w:t>
      </w:r>
      <w:proofErr w:type="spellStart"/>
      <w:r w:rsidRPr="00AB62B7">
        <w:rPr>
          <w:rFonts w:ascii="Arial" w:eastAsia="Times New Roman" w:hAnsi="Arial" w:cs="Arial"/>
          <w:color w:val="000000"/>
          <w:sz w:val="27"/>
          <w:szCs w:val="27"/>
          <w:lang w:eastAsia="en-IN"/>
        </w:rPr>
        <w:t>First_Name</w:t>
      </w:r>
      <w:proofErr w:type="spellEnd"/>
      <w:r w:rsidRPr="00AB62B7">
        <w:rPr>
          <w:rFonts w:ascii="Arial" w:eastAsia="Times New Roman" w:hAnsi="Arial" w:cs="Arial"/>
          <w:color w:val="000000"/>
          <w:sz w:val="27"/>
          <w:szCs w:val="27"/>
          <w:lang w:eastAsia="en-IN"/>
        </w:rPr>
        <w:t xml:space="preserve">, </w:t>
      </w:r>
      <w:proofErr w:type="spellStart"/>
      <w:r w:rsidRPr="00AB62B7">
        <w:rPr>
          <w:rFonts w:ascii="Arial" w:eastAsia="Times New Roman" w:hAnsi="Arial" w:cs="Arial"/>
          <w:color w:val="000000"/>
          <w:sz w:val="27"/>
          <w:szCs w:val="27"/>
          <w:lang w:eastAsia="en-IN"/>
        </w:rPr>
        <w:t>Last_Name</w:t>
      </w:r>
      <w:proofErr w:type="spellEnd"/>
      <w:r w:rsidRPr="00AB62B7">
        <w:rPr>
          <w:rFonts w:ascii="Arial" w:eastAsia="Times New Roman" w:hAnsi="Arial" w:cs="Arial"/>
          <w:color w:val="000000"/>
          <w:sz w:val="27"/>
          <w:szCs w:val="27"/>
          <w:lang w:eastAsia="en-IN"/>
        </w:rPr>
        <w:t xml:space="preserve"> FROM Users WHERE </w:t>
      </w:r>
      <w:proofErr w:type="spellStart"/>
      <w:r w:rsidRPr="00AB62B7">
        <w:rPr>
          <w:rFonts w:ascii="Arial" w:eastAsia="Times New Roman" w:hAnsi="Arial" w:cs="Arial"/>
          <w:color w:val="000000"/>
          <w:sz w:val="27"/>
          <w:szCs w:val="27"/>
          <w:lang w:eastAsia="en-IN"/>
        </w:rPr>
        <w:t>Join_Date</w:t>
      </w:r>
      <w:proofErr w:type="spellEnd"/>
      <w:r w:rsidRPr="00AB62B7">
        <w:rPr>
          <w:rFonts w:ascii="Arial" w:eastAsia="Times New Roman" w:hAnsi="Arial" w:cs="Arial"/>
          <w:color w:val="000000"/>
          <w:sz w:val="27"/>
          <w:szCs w:val="27"/>
          <w:lang w:eastAsia="en-IN"/>
        </w:rPr>
        <w:t xml:space="preserve"> &gt; 'Apr-01-2015' AND </w:t>
      </w:r>
      <w:proofErr w:type="spellStart"/>
      <w:r w:rsidRPr="00AB62B7">
        <w:rPr>
          <w:rFonts w:ascii="Arial" w:eastAsia="Times New Roman" w:hAnsi="Arial" w:cs="Arial"/>
          <w:color w:val="000000"/>
          <w:sz w:val="27"/>
          <w:szCs w:val="27"/>
          <w:lang w:eastAsia="en-IN"/>
        </w:rPr>
        <w:t>Birth_Date</w:t>
      </w:r>
      <w:proofErr w:type="spellEnd"/>
      <w:r w:rsidRPr="00AB62B7">
        <w:rPr>
          <w:rFonts w:ascii="Arial" w:eastAsia="Times New Roman" w:hAnsi="Arial" w:cs="Arial"/>
          <w:color w:val="000000"/>
          <w:sz w:val="27"/>
          <w:szCs w:val="27"/>
          <w:lang w:eastAsia="en-IN"/>
        </w:rPr>
        <w:t xml:space="preserve"> &lt; 'Jan-01-1980';</w:t>
      </w:r>
      <w:r w:rsidRPr="00AB62B7">
        <w:rPr>
          <w:rFonts w:ascii="Arial" w:eastAsia="Times New Roman" w:hAnsi="Arial" w:cs="Arial"/>
          <w:color w:val="000000"/>
          <w:sz w:val="27"/>
          <w:szCs w:val="27"/>
          <w:lang w:eastAsia="en-IN"/>
        </w:rPr>
        <w:br/>
        <w:t xml:space="preserve">c) SELECT </w:t>
      </w:r>
      <w:proofErr w:type="spellStart"/>
      <w:r w:rsidRPr="00AB62B7">
        <w:rPr>
          <w:rFonts w:ascii="Arial" w:eastAsia="Times New Roman" w:hAnsi="Arial" w:cs="Arial"/>
          <w:color w:val="000000"/>
          <w:sz w:val="27"/>
          <w:szCs w:val="27"/>
          <w:lang w:eastAsia="en-IN"/>
        </w:rPr>
        <w:t>First_Name</w:t>
      </w:r>
      <w:proofErr w:type="spellEnd"/>
      <w:r w:rsidRPr="00AB62B7">
        <w:rPr>
          <w:rFonts w:ascii="Arial" w:eastAsia="Times New Roman" w:hAnsi="Arial" w:cs="Arial"/>
          <w:color w:val="000000"/>
          <w:sz w:val="27"/>
          <w:szCs w:val="27"/>
          <w:lang w:eastAsia="en-IN"/>
        </w:rPr>
        <w:t xml:space="preserve"> OR </w:t>
      </w:r>
      <w:proofErr w:type="spellStart"/>
      <w:r w:rsidRPr="00AB62B7">
        <w:rPr>
          <w:rFonts w:ascii="Arial" w:eastAsia="Times New Roman" w:hAnsi="Arial" w:cs="Arial"/>
          <w:color w:val="000000"/>
          <w:sz w:val="27"/>
          <w:szCs w:val="27"/>
          <w:lang w:eastAsia="en-IN"/>
        </w:rPr>
        <w:t>User_Name</w:t>
      </w:r>
      <w:proofErr w:type="spellEnd"/>
      <w:r w:rsidRPr="00AB62B7">
        <w:rPr>
          <w:rFonts w:ascii="Arial" w:eastAsia="Times New Roman" w:hAnsi="Arial" w:cs="Arial"/>
          <w:color w:val="000000"/>
          <w:sz w:val="27"/>
          <w:szCs w:val="27"/>
          <w:lang w:eastAsia="en-IN"/>
        </w:rPr>
        <w:t xml:space="preserve"> FROM Users;</w:t>
      </w:r>
      <w:r w:rsidRPr="00AB62B7">
        <w:rPr>
          <w:rFonts w:ascii="Arial" w:eastAsia="Times New Roman" w:hAnsi="Arial" w:cs="Arial"/>
          <w:color w:val="000000"/>
          <w:sz w:val="27"/>
          <w:szCs w:val="27"/>
          <w:lang w:eastAsia="en-IN"/>
        </w:rPr>
        <w:br/>
        <w:t xml:space="preserve">d) SELECT * FROM Users WHERE </w:t>
      </w:r>
      <w:proofErr w:type="spellStart"/>
      <w:r w:rsidRPr="00AB62B7">
        <w:rPr>
          <w:rFonts w:ascii="Arial" w:eastAsia="Times New Roman" w:hAnsi="Arial" w:cs="Arial"/>
          <w:color w:val="000000"/>
          <w:sz w:val="27"/>
          <w:szCs w:val="27"/>
          <w:lang w:eastAsia="en-IN"/>
        </w:rPr>
        <w:t>Last_Name</w:t>
      </w:r>
      <w:proofErr w:type="spellEnd"/>
      <w:r w:rsidRPr="00AB62B7">
        <w:rPr>
          <w:rFonts w:ascii="Arial" w:eastAsia="Times New Roman" w:hAnsi="Arial" w:cs="Arial"/>
          <w:color w:val="000000"/>
          <w:sz w:val="27"/>
          <w:szCs w:val="27"/>
          <w:lang w:eastAsia="en-IN"/>
        </w:rPr>
        <w:t xml:space="preserve"> = 'Brown' AND Gender = 'F';</w:t>
      </w: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2. How many records will be returned by the following query?</w:t>
      </w:r>
      <w:r w:rsidRPr="00AB62B7">
        <w:rPr>
          <w:rFonts w:ascii="Arial" w:eastAsia="Times New Roman" w:hAnsi="Arial" w:cs="Arial"/>
          <w:color w:val="000000"/>
          <w:sz w:val="27"/>
          <w:szCs w:val="27"/>
          <w:lang w:eastAsia="en-IN"/>
        </w:rPr>
        <w:br/>
        <w:t xml:space="preserve">SELECT * FROM Users WHERE Gender = 'M' AND </w:t>
      </w:r>
      <w:proofErr w:type="spellStart"/>
      <w:r w:rsidRPr="00AB62B7">
        <w:rPr>
          <w:rFonts w:ascii="Arial" w:eastAsia="Times New Roman" w:hAnsi="Arial" w:cs="Arial"/>
          <w:color w:val="000000"/>
          <w:sz w:val="27"/>
          <w:szCs w:val="27"/>
          <w:lang w:eastAsia="en-IN"/>
        </w:rPr>
        <w:t>Join_Date</w:t>
      </w:r>
      <w:proofErr w:type="spellEnd"/>
      <w:r w:rsidRPr="00AB62B7">
        <w:rPr>
          <w:rFonts w:ascii="Arial" w:eastAsia="Times New Roman" w:hAnsi="Arial" w:cs="Arial"/>
          <w:color w:val="000000"/>
          <w:sz w:val="27"/>
          <w:szCs w:val="27"/>
          <w:lang w:eastAsia="en-IN"/>
        </w:rPr>
        <w:t xml:space="preserve"> = 'Apr-09-2015';</w:t>
      </w: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3. How many records will be returned by the following query?</w:t>
      </w:r>
      <w:r w:rsidRPr="00AB62B7">
        <w:rPr>
          <w:rFonts w:ascii="Arial" w:eastAsia="Times New Roman" w:hAnsi="Arial" w:cs="Arial"/>
          <w:color w:val="000000"/>
          <w:sz w:val="27"/>
          <w:szCs w:val="27"/>
          <w:lang w:eastAsia="en-IN"/>
        </w:rPr>
        <w:br/>
        <w:t xml:space="preserve">SELECT * FROM Users WHERE Gender = 'M' OR </w:t>
      </w:r>
      <w:proofErr w:type="spellStart"/>
      <w:r w:rsidRPr="00AB62B7">
        <w:rPr>
          <w:rFonts w:ascii="Arial" w:eastAsia="Times New Roman" w:hAnsi="Arial" w:cs="Arial"/>
          <w:color w:val="000000"/>
          <w:sz w:val="27"/>
          <w:szCs w:val="27"/>
          <w:lang w:eastAsia="en-IN"/>
        </w:rPr>
        <w:t>Join_Date</w:t>
      </w:r>
      <w:proofErr w:type="spellEnd"/>
      <w:r w:rsidRPr="00AB62B7">
        <w:rPr>
          <w:rFonts w:ascii="Arial" w:eastAsia="Times New Roman" w:hAnsi="Arial" w:cs="Arial"/>
          <w:color w:val="000000"/>
          <w:sz w:val="27"/>
          <w:szCs w:val="27"/>
          <w:lang w:eastAsia="en-IN"/>
        </w:rPr>
        <w:t xml:space="preserve"> = 'Apr-05-2015';</w:t>
      </w: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1. b), d)</w:t>
      </w: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2. 2 records are returned. They are,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503"/>
        <w:gridCol w:w="1461"/>
        <w:gridCol w:w="1581"/>
        <w:gridCol w:w="1021"/>
        <w:gridCol w:w="1570"/>
      </w:tblGrid>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First_Name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Last_Name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Birth_Date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u w:val="single"/>
                <w:lang w:eastAsia="en-IN"/>
              </w:rPr>
              <w:t>Gender</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Join_Date</w:t>
            </w:r>
            <w:proofErr w:type="spellEnd"/>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Jamal</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Santo</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Oct-08-1983</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M</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Apr-09-2015</w:t>
            </w:r>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Casey</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Healy</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Sep-20-1969</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M</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Apr-09-2015</w:t>
            </w:r>
          </w:p>
        </w:tc>
      </w:tr>
    </w:tbl>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lastRenderedPageBreak/>
        <w:t>3. 4 records are returned. They are,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503"/>
        <w:gridCol w:w="1461"/>
        <w:gridCol w:w="1581"/>
        <w:gridCol w:w="1021"/>
        <w:gridCol w:w="1570"/>
      </w:tblGrid>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First_Name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Last_Name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Birth_Date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u w:val="single"/>
                <w:lang w:eastAsia="en-IN"/>
              </w:rPr>
              <w:t>Gender</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Join_Date</w:t>
            </w:r>
            <w:proofErr w:type="spellEnd"/>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Sophie</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Lee</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Jan-05-1960</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F</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Apr-05-2015</w:t>
            </w:r>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Richard</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Brown</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Jan-07-1975</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M</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Apr-05-2015</w:t>
            </w:r>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Jamal</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Santo</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Oct-08-1983</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M</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Apr-09-2015</w:t>
            </w:r>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Casey</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Healy</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Sep-20-1969</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M</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Apr-09-2015</w:t>
            </w:r>
          </w:p>
        </w:tc>
      </w:tr>
    </w:tbl>
    <w:p w:rsidR="00AB62B7" w:rsidRDefault="00AB62B7" w:rsidP="00AB62B7">
      <w:pPr>
        <w:pStyle w:val="ListParagraph"/>
      </w:pP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1. Which of the following SQL statement is valid? (There can be more than one answer)</w:t>
      </w:r>
      <w:r w:rsidRPr="00AB62B7">
        <w:rPr>
          <w:rFonts w:ascii="Arial" w:eastAsia="Times New Roman" w:hAnsi="Arial" w:cs="Arial"/>
          <w:color w:val="000000"/>
          <w:sz w:val="27"/>
          <w:szCs w:val="27"/>
          <w:lang w:eastAsia="en-IN"/>
        </w:rPr>
        <w:br/>
        <w:t>a) SELECT Gender FROM Users IN ('M');</w:t>
      </w:r>
      <w:r w:rsidRPr="00AB62B7">
        <w:rPr>
          <w:rFonts w:ascii="Arial" w:eastAsia="Times New Roman" w:hAnsi="Arial" w:cs="Arial"/>
          <w:color w:val="000000"/>
          <w:sz w:val="27"/>
          <w:szCs w:val="27"/>
          <w:lang w:eastAsia="en-IN"/>
        </w:rPr>
        <w:br/>
        <w:t>b) SELECT * FROM Users HAVING Gender IN ('M','F');</w:t>
      </w:r>
      <w:r w:rsidRPr="00AB62B7">
        <w:rPr>
          <w:rFonts w:ascii="Arial" w:eastAsia="Times New Roman" w:hAnsi="Arial" w:cs="Arial"/>
          <w:color w:val="000000"/>
          <w:sz w:val="27"/>
          <w:szCs w:val="27"/>
          <w:lang w:eastAsia="en-IN"/>
        </w:rPr>
        <w:br/>
        <w:t xml:space="preserve">c) SELECT </w:t>
      </w:r>
      <w:proofErr w:type="spellStart"/>
      <w:r w:rsidRPr="00AB62B7">
        <w:rPr>
          <w:rFonts w:ascii="Arial" w:eastAsia="Times New Roman" w:hAnsi="Arial" w:cs="Arial"/>
          <w:color w:val="000000"/>
          <w:sz w:val="27"/>
          <w:szCs w:val="27"/>
          <w:lang w:eastAsia="en-IN"/>
        </w:rPr>
        <w:t>First_Name</w:t>
      </w:r>
      <w:proofErr w:type="spellEnd"/>
      <w:r w:rsidRPr="00AB62B7">
        <w:rPr>
          <w:rFonts w:ascii="Arial" w:eastAsia="Times New Roman" w:hAnsi="Arial" w:cs="Arial"/>
          <w:color w:val="000000"/>
          <w:sz w:val="27"/>
          <w:szCs w:val="27"/>
          <w:lang w:eastAsia="en-IN"/>
        </w:rPr>
        <w:t xml:space="preserve">, </w:t>
      </w:r>
      <w:proofErr w:type="spellStart"/>
      <w:r w:rsidRPr="00AB62B7">
        <w:rPr>
          <w:rFonts w:ascii="Arial" w:eastAsia="Times New Roman" w:hAnsi="Arial" w:cs="Arial"/>
          <w:color w:val="000000"/>
          <w:sz w:val="27"/>
          <w:szCs w:val="27"/>
          <w:lang w:eastAsia="en-IN"/>
        </w:rPr>
        <w:t>Last_Name</w:t>
      </w:r>
      <w:proofErr w:type="spellEnd"/>
      <w:r w:rsidRPr="00AB62B7">
        <w:rPr>
          <w:rFonts w:ascii="Arial" w:eastAsia="Times New Roman" w:hAnsi="Arial" w:cs="Arial"/>
          <w:color w:val="000000"/>
          <w:sz w:val="27"/>
          <w:szCs w:val="27"/>
          <w:lang w:eastAsia="en-IN"/>
        </w:rPr>
        <w:t xml:space="preserve"> FROM Users WHERE Gender IN ('M','F');</w:t>
      </w:r>
      <w:r w:rsidRPr="00AB62B7">
        <w:rPr>
          <w:rFonts w:ascii="Arial" w:eastAsia="Times New Roman" w:hAnsi="Arial" w:cs="Arial"/>
          <w:color w:val="000000"/>
          <w:sz w:val="27"/>
          <w:szCs w:val="27"/>
          <w:lang w:eastAsia="en-IN"/>
        </w:rPr>
        <w:br/>
        <w:t xml:space="preserve">d) SELECT DISTINCT </w:t>
      </w:r>
      <w:proofErr w:type="spellStart"/>
      <w:r w:rsidRPr="00AB62B7">
        <w:rPr>
          <w:rFonts w:ascii="Arial" w:eastAsia="Times New Roman" w:hAnsi="Arial" w:cs="Arial"/>
          <w:color w:val="000000"/>
          <w:sz w:val="27"/>
          <w:szCs w:val="27"/>
          <w:lang w:eastAsia="en-IN"/>
        </w:rPr>
        <w:t>First_Name</w:t>
      </w:r>
      <w:proofErr w:type="spellEnd"/>
      <w:r w:rsidRPr="00AB62B7">
        <w:rPr>
          <w:rFonts w:ascii="Arial" w:eastAsia="Times New Roman" w:hAnsi="Arial" w:cs="Arial"/>
          <w:color w:val="000000"/>
          <w:sz w:val="27"/>
          <w:szCs w:val="27"/>
          <w:lang w:eastAsia="en-IN"/>
        </w:rPr>
        <w:t xml:space="preserve">, </w:t>
      </w:r>
      <w:proofErr w:type="spellStart"/>
      <w:r w:rsidRPr="00AB62B7">
        <w:rPr>
          <w:rFonts w:ascii="Arial" w:eastAsia="Times New Roman" w:hAnsi="Arial" w:cs="Arial"/>
          <w:color w:val="000000"/>
          <w:sz w:val="27"/>
          <w:szCs w:val="27"/>
          <w:lang w:eastAsia="en-IN"/>
        </w:rPr>
        <w:t>Last_Name</w:t>
      </w:r>
      <w:proofErr w:type="spellEnd"/>
      <w:r w:rsidRPr="00AB62B7">
        <w:rPr>
          <w:rFonts w:ascii="Arial" w:eastAsia="Times New Roman" w:hAnsi="Arial" w:cs="Arial"/>
          <w:color w:val="000000"/>
          <w:sz w:val="27"/>
          <w:szCs w:val="27"/>
          <w:lang w:eastAsia="en-IN"/>
        </w:rPr>
        <w:t xml:space="preserve"> WHERE Gender IN ('M','F');</w:t>
      </w: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2. How many records will be returned by the following query?</w:t>
      </w:r>
      <w:r w:rsidRPr="00AB62B7">
        <w:rPr>
          <w:rFonts w:ascii="Arial" w:eastAsia="Times New Roman" w:hAnsi="Arial" w:cs="Arial"/>
          <w:color w:val="000000"/>
          <w:sz w:val="27"/>
          <w:szCs w:val="27"/>
          <w:lang w:eastAsia="en-IN"/>
        </w:rPr>
        <w:br/>
        <w:t xml:space="preserve">SELECT * FROM Users WHERE </w:t>
      </w:r>
      <w:proofErr w:type="spellStart"/>
      <w:r w:rsidRPr="00AB62B7">
        <w:rPr>
          <w:rFonts w:ascii="Arial" w:eastAsia="Times New Roman" w:hAnsi="Arial" w:cs="Arial"/>
          <w:color w:val="000000"/>
          <w:sz w:val="27"/>
          <w:szCs w:val="27"/>
          <w:lang w:eastAsia="en-IN"/>
        </w:rPr>
        <w:t>Join_Date</w:t>
      </w:r>
      <w:proofErr w:type="spellEnd"/>
      <w:r w:rsidRPr="00AB62B7">
        <w:rPr>
          <w:rFonts w:ascii="Arial" w:eastAsia="Times New Roman" w:hAnsi="Arial" w:cs="Arial"/>
          <w:color w:val="000000"/>
          <w:sz w:val="27"/>
          <w:szCs w:val="27"/>
          <w:lang w:eastAsia="en-IN"/>
        </w:rPr>
        <w:t xml:space="preserve"> IN ('Apr-05-2015','Apr-15-2015');</w:t>
      </w: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3. How many records will be returned by the following query?</w:t>
      </w:r>
      <w:r w:rsidRPr="00AB62B7">
        <w:rPr>
          <w:rFonts w:ascii="Arial" w:eastAsia="Times New Roman" w:hAnsi="Arial" w:cs="Arial"/>
          <w:color w:val="000000"/>
          <w:sz w:val="27"/>
          <w:szCs w:val="27"/>
          <w:lang w:eastAsia="en-IN"/>
        </w:rPr>
        <w:br/>
        <w:t xml:space="preserve">SELET * FROM Users WHERE Gender IN ('M') AND </w:t>
      </w:r>
      <w:proofErr w:type="spellStart"/>
      <w:r w:rsidRPr="00AB62B7">
        <w:rPr>
          <w:rFonts w:ascii="Arial" w:eastAsia="Times New Roman" w:hAnsi="Arial" w:cs="Arial"/>
          <w:color w:val="000000"/>
          <w:sz w:val="27"/>
          <w:szCs w:val="27"/>
          <w:lang w:eastAsia="en-IN"/>
        </w:rPr>
        <w:t>Join_Date</w:t>
      </w:r>
      <w:proofErr w:type="spellEnd"/>
      <w:r w:rsidRPr="00AB62B7">
        <w:rPr>
          <w:rFonts w:ascii="Arial" w:eastAsia="Times New Roman" w:hAnsi="Arial" w:cs="Arial"/>
          <w:color w:val="000000"/>
          <w:sz w:val="27"/>
          <w:szCs w:val="27"/>
          <w:lang w:eastAsia="en-IN"/>
        </w:rPr>
        <w:t xml:space="preserve"> = 'Apr-15-2015');</w:t>
      </w:r>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gramStart"/>
      <w:r w:rsidRPr="00AB62B7">
        <w:rPr>
          <w:rFonts w:ascii="Arial" w:eastAsia="Times New Roman" w:hAnsi="Arial" w:cs="Arial"/>
          <w:color w:val="000000"/>
          <w:sz w:val="27"/>
          <w:szCs w:val="27"/>
          <w:lang w:eastAsia="en-IN"/>
        </w:rPr>
        <w:t>1. c)</w:t>
      </w:r>
      <w:proofErr w:type="gramEnd"/>
    </w:p>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AB62B7">
        <w:rPr>
          <w:rFonts w:ascii="Arial" w:eastAsia="Times New Roman" w:hAnsi="Arial" w:cs="Arial"/>
          <w:color w:val="000000"/>
          <w:sz w:val="27"/>
          <w:szCs w:val="27"/>
          <w:lang w:eastAsia="en-IN"/>
        </w:rPr>
        <w:t>2. 3 records are returned. They are,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503"/>
        <w:gridCol w:w="1461"/>
        <w:gridCol w:w="1595"/>
        <w:gridCol w:w="1021"/>
        <w:gridCol w:w="1570"/>
      </w:tblGrid>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First_Name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Last_Name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Birth_Date</w:t>
            </w:r>
            <w:proofErr w:type="spellEnd"/>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u w:val="single"/>
                <w:lang w:eastAsia="en-IN"/>
              </w:rPr>
              <w:t>Gender</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proofErr w:type="spellStart"/>
            <w:r w:rsidRPr="00AB62B7">
              <w:rPr>
                <w:rFonts w:ascii="Arial" w:eastAsia="Times New Roman" w:hAnsi="Arial" w:cs="Arial"/>
                <w:b/>
                <w:bCs/>
                <w:color w:val="4169E1"/>
                <w:sz w:val="24"/>
                <w:szCs w:val="24"/>
                <w:u w:val="single"/>
                <w:lang w:eastAsia="en-IN"/>
              </w:rPr>
              <w:t>Join_Date</w:t>
            </w:r>
            <w:proofErr w:type="spellEnd"/>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Sophie</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Lee</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Jan-05-1960</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F</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Apr-05-2015</w:t>
            </w:r>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Richard</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Brown</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Jan-07-1975</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M</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Apr-05-2015</w:t>
            </w:r>
          </w:p>
        </w:tc>
      </w:tr>
      <w:tr w:rsidR="00AB62B7" w:rsidRPr="00AB62B7" w:rsidTr="00AB62B7">
        <w:trPr>
          <w:tblCellSpacing w:w="15" w:type="dxa"/>
        </w:trPr>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Jill</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Wilkes</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Nov-20-1979</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F</w:t>
            </w:r>
          </w:p>
        </w:tc>
        <w:tc>
          <w:tcPr>
            <w:tcW w:w="0" w:type="auto"/>
            <w:vAlign w:val="center"/>
            <w:hideMark/>
          </w:tcPr>
          <w:p w:rsidR="00AB62B7" w:rsidRPr="00AB62B7" w:rsidRDefault="00AB62B7" w:rsidP="00AB62B7">
            <w:pPr>
              <w:spacing w:after="0" w:line="240" w:lineRule="auto"/>
              <w:rPr>
                <w:rFonts w:ascii="Arial" w:eastAsia="Times New Roman" w:hAnsi="Arial" w:cs="Arial"/>
                <w:b/>
                <w:bCs/>
                <w:color w:val="4169E1"/>
                <w:sz w:val="24"/>
                <w:szCs w:val="24"/>
                <w:lang w:eastAsia="en-IN"/>
              </w:rPr>
            </w:pPr>
            <w:r w:rsidRPr="00AB62B7">
              <w:rPr>
                <w:rFonts w:ascii="Arial" w:eastAsia="Times New Roman" w:hAnsi="Arial" w:cs="Arial"/>
                <w:b/>
                <w:bCs/>
                <w:color w:val="4169E1"/>
                <w:sz w:val="24"/>
                <w:szCs w:val="24"/>
                <w:lang w:eastAsia="en-IN"/>
              </w:rPr>
              <w:t>Apr-15-2015</w:t>
            </w:r>
          </w:p>
        </w:tc>
      </w:tr>
    </w:tbl>
    <w:p w:rsidR="00AB62B7" w:rsidRPr="00AB62B7" w:rsidRDefault="00AB62B7" w:rsidP="00AB62B7">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gramStart"/>
      <w:r w:rsidRPr="00AB62B7">
        <w:rPr>
          <w:rFonts w:ascii="Arial" w:eastAsia="Times New Roman" w:hAnsi="Arial" w:cs="Arial"/>
          <w:color w:val="000000"/>
          <w:sz w:val="27"/>
          <w:szCs w:val="27"/>
          <w:lang w:eastAsia="en-IN"/>
        </w:rPr>
        <w:t>3. 0 record</w:t>
      </w:r>
      <w:proofErr w:type="gramEnd"/>
      <w:r w:rsidRPr="00AB62B7">
        <w:rPr>
          <w:rFonts w:ascii="Arial" w:eastAsia="Times New Roman" w:hAnsi="Arial" w:cs="Arial"/>
          <w:color w:val="000000"/>
          <w:sz w:val="27"/>
          <w:szCs w:val="27"/>
          <w:lang w:eastAsia="en-IN"/>
        </w:rPr>
        <w:t xml:space="preserve"> is returned. There is no record that satisfies the </w:t>
      </w:r>
      <w:r w:rsidRPr="00AB62B7">
        <w:rPr>
          <w:rFonts w:ascii="Arial" w:eastAsia="Times New Roman" w:hAnsi="Arial" w:cs="Arial"/>
          <w:b/>
          <w:bCs/>
          <w:color w:val="000000"/>
          <w:sz w:val="27"/>
          <w:szCs w:val="27"/>
          <w:lang w:eastAsia="en-IN"/>
        </w:rPr>
        <w:t>WHERE</w:t>
      </w:r>
      <w:r w:rsidRPr="00AB62B7">
        <w:rPr>
          <w:rFonts w:ascii="Arial" w:eastAsia="Times New Roman" w:hAnsi="Arial" w:cs="Arial"/>
          <w:color w:val="000000"/>
          <w:sz w:val="27"/>
          <w:szCs w:val="27"/>
          <w:lang w:eastAsia="en-IN"/>
        </w:rPr>
        <w:t> condition.</w:t>
      </w:r>
    </w:p>
    <w:p w:rsidR="00AB62B7" w:rsidRDefault="00AB62B7" w:rsidP="00AB62B7">
      <w:pPr>
        <w:pStyle w:val="ListParagraph"/>
      </w:pPr>
    </w:p>
    <w:p w:rsidR="00990EBA" w:rsidRDefault="00990EBA" w:rsidP="00AB62B7">
      <w:pPr>
        <w:pStyle w:val="ListParagraph"/>
      </w:pPr>
    </w:p>
    <w:p w:rsidR="00990EBA" w:rsidRDefault="00990EBA" w:rsidP="00AB62B7">
      <w:pPr>
        <w:pStyle w:val="ListParagraph"/>
      </w:pP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lastRenderedPageBreak/>
        <w:t>1. Which of the following SQL statement is valid? (There can be more than one answer</w:t>
      </w:r>
      <w:proofErr w:type="gramStart"/>
      <w:r w:rsidRPr="00990EBA">
        <w:rPr>
          <w:rFonts w:ascii="Arial" w:eastAsia="Times New Roman" w:hAnsi="Arial" w:cs="Arial"/>
          <w:color w:val="000000"/>
          <w:sz w:val="27"/>
          <w:szCs w:val="27"/>
          <w:lang w:eastAsia="en-IN"/>
        </w:rPr>
        <w:t>)</w:t>
      </w:r>
      <w:proofErr w:type="gramEnd"/>
      <w:r w:rsidRPr="00990EBA">
        <w:rPr>
          <w:rFonts w:ascii="Arial" w:eastAsia="Times New Roman" w:hAnsi="Arial" w:cs="Arial"/>
          <w:color w:val="000000"/>
          <w:sz w:val="27"/>
          <w:szCs w:val="27"/>
          <w:lang w:eastAsia="en-IN"/>
        </w:rPr>
        <w:br/>
        <w:t xml:space="preserve">a) SELECT * FROM </w:t>
      </w:r>
      <w:proofErr w:type="spellStart"/>
      <w:r w:rsidRPr="00990EBA">
        <w:rPr>
          <w:rFonts w:ascii="Arial" w:eastAsia="Times New Roman" w:hAnsi="Arial" w:cs="Arial"/>
          <w:color w:val="000000"/>
          <w:sz w:val="27"/>
          <w:szCs w:val="27"/>
          <w:lang w:eastAsia="en-IN"/>
        </w:rPr>
        <w:t>User_Sales</w:t>
      </w:r>
      <w:proofErr w:type="spellEnd"/>
      <w:r w:rsidRPr="00990EBA">
        <w:rPr>
          <w:rFonts w:ascii="Arial" w:eastAsia="Times New Roman" w:hAnsi="Arial" w:cs="Arial"/>
          <w:color w:val="000000"/>
          <w:sz w:val="27"/>
          <w:szCs w:val="27"/>
          <w:lang w:eastAsia="en-IN"/>
        </w:rPr>
        <w:t xml:space="preserve"> ORDER BY Sales;</w:t>
      </w:r>
      <w:r w:rsidRPr="00990EBA">
        <w:rPr>
          <w:rFonts w:ascii="Arial" w:eastAsia="Times New Roman" w:hAnsi="Arial" w:cs="Arial"/>
          <w:color w:val="000000"/>
          <w:sz w:val="27"/>
          <w:szCs w:val="27"/>
          <w:lang w:eastAsia="en-IN"/>
        </w:rPr>
        <w:br/>
        <w:t xml:space="preserve">b) SELECT * FROM </w:t>
      </w:r>
      <w:proofErr w:type="spellStart"/>
      <w:r w:rsidRPr="00990EBA">
        <w:rPr>
          <w:rFonts w:ascii="Arial" w:eastAsia="Times New Roman" w:hAnsi="Arial" w:cs="Arial"/>
          <w:color w:val="000000"/>
          <w:sz w:val="27"/>
          <w:szCs w:val="27"/>
          <w:lang w:eastAsia="en-IN"/>
        </w:rPr>
        <w:t>User_Sales</w:t>
      </w:r>
      <w:proofErr w:type="spellEnd"/>
      <w:r w:rsidRPr="00990EBA">
        <w:rPr>
          <w:rFonts w:ascii="Arial" w:eastAsia="Times New Roman" w:hAnsi="Arial" w:cs="Arial"/>
          <w:color w:val="000000"/>
          <w:sz w:val="27"/>
          <w:szCs w:val="27"/>
          <w:lang w:eastAsia="en-IN"/>
        </w:rPr>
        <w:t xml:space="preserve"> ORDER BY </w:t>
      </w:r>
      <w:proofErr w:type="spellStart"/>
      <w:r w:rsidRPr="00990EBA">
        <w:rPr>
          <w:rFonts w:ascii="Arial" w:eastAsia="Times New Roman" w:hAnsi="Arial" w:cs="Arial"/>
          <w:color w:val="000000"/>
          <w:sz w:val="27"/>
          <w:szCs w:val="27"/>
          <w:lang w:eastAsia="en-IN"/>
        </w:rPr>
        <w:t>Last_Name</w:t>
      </w:r>
      <w:proofErr w:type="spellEnd"/>
      <w:r w:rsidRPr="00990EBA">
        <w:rPr>
          <w:rFonts w:ascii="Arial" w:eastAsia="Times New Roman" w:hAnsi="Arial" w:cs="Arial"/>
          <w:color w:val="000000"/>
          <w:sz w:val="27"/>
          <w:szCs w:val="27"/>
          <w:lang w:eastAsia="en-IN"/>
        </w:rPr>
        <w:t xml:space="preserve"> DESC;</w:t>
      </w:r>
      <w:r w:rsidRPr="00990EBA">
        <w:rPr>
          <w:rFonts w:ascii="Arial" w:eastAsia="Times New Roman" w:hAnsi="Arial" w:cs="Arial"/>
          <w:color w:val="000000"/>
          <w:sz w:val="27"/>
          <w:szCs w:val="27"/>
          <w:lang w:eastAsia="en-IN"/>
        </w:rPr>
        <w:br/>
        <w:t xml:space="preserve">c) SELECT * FROM </w:t>
      </w:r>
      <w:proofErr w:type="spellStart"/>
      <w:r w:rsidRPr="00990EBA">
        <w:rPr>
          <w:rFonts w:ascii="Arial" w:eastAsia="Times New Roman" w:hAnsi="Arial" w:cs="Arial"/>
          <w:color w:val="000000"/>
          <w:sz w:val="27"/>
          <w:szCs w:val="27"/>
          <w:lang w:eastAsia="en-IN"/>
        </w:rPr>
        <w:t>User_Sales</w:t>
      </w:r>
      <w:proofErr w:type="spellEnd"/>
      <w:r w:rsidRPr="00990EBA">
        <w:rPr>
          <w:rFonts w:ascii="Arial" w:eastAsia="Times New Roman" w:hAnsi="Arial" w:cs="Arial"/>
          <w:color w:val="000000"/>
          <w:sz w:val="27"/>
          <w:szCs w:val="27"/>
          <w:lang w:eastAsia="en-IN"/>
        </w:rPr>
        <w:t xml:space="preserve"> ORDER BY </w:t>
      </w:r>
      <w:proofErr w:type="spellStart"/>
      <w:r w:rsidRPr="00990EBA">
        <w:rPr>
          <w:rFonts w:ascii="Arial" w:eastAsia="Times New Roman" w:hAnsi="Arial" w:cs="Arial"/>
          <w:color w:val="000000"/>
          <w:sz w:val="27"/>
          <w:szCs w:val="27"/>
          <w:lang w:eastAsia="en-IN"/>
        </w:rPr>
        <w:t>First_Name</w:t>
      </w:r>
      <w:proofErr w:type="spellEnd"/>
      <w:r w:rsidRPr="00990EBA">
        <w:rPr>
          <w:rFonts w:ascii="Arial" w:eastAsia="Times New Roman" w:hAnsi="Arial" w:cs="Arial"/>
          <w:color w:val="000000"/>
          <w:sz w:val="27"/>
          <w:szCs w:val="27"/>
          <w:lang w:eastAsia="en-IN"/>
        </w:rPr>
        <w:t xml:space="preserve"> WHERE Sales &gt; 100;</w:t>
      </w:r>
      <w:r w:rsidRPr="00990EBA">
        <w:rPr>
          <w:rFonts w:ascii="Arial" w:eastAsia="Times New Roman" w:hAnsi="Arial" w:cs="Arial"/>
          <w:color w:val="000000"/>
          <w:sz w:val="27"/>
          <w:szCs w:val="27"/>
          <w:lang w:eastAsia="en-IN"/>
        </w:rPr>
        <w:br/>
        <w:t xml:space="preserve">d) SELECT * FROM </w:t>
      </w:r>
      <w:proofErr w:type="spellStart"/>
      <w:r w:rsidRPr="00990EBA">
        <w:rPr>
          <w:rFonts w:ascii="Arial" w:eastAsia="Times New Roman" w:hAnsi="Arial" w:cs="Arial"/>
          <w:color w:val="000000"/>
          <w:sz w:val="27"/>
          <w:szCs w:val="27"/>
          <w:lang w:eastAsia="en-IN"/>
        </w:rPr>
        <w:t>User_Sales</w:t>
      </w:r>
      <w:proofErr w:type="spellEnd"/>
      <w:r w:rsidRPr="00990EBA">
        <w:rPr>
          <w:rFonts w:ascii="Arial" w:eastAsia="Times New Roman" w:hAnsi="Arial" w:cs="Arial"/>
          <w:color w:val="000000"/>
          <w:sz w:val="27"/>
          <w:szCs w:val="27"/>
          <w:lang w:eastAsia="en-IN"/>
        </w:rPr>
        <w:t xml:space="preserve"> ORDER BY </w:t>
      </w:r>
      <w:proofErr w:type="spellStart"/>
      <w:r w:rsidRPr="00990EBA">
        <w:rPr>
          <w:rFonts w:ascii="Arial" w:eastAsia="Times New Roman" w:hAnsi="Arial" w:cs="Arial"/>
          <w:color w:val="000000"/>
          <w:sz w:val="27"/>
          <w:szCs w:val="27"/>
          <w:lang w:eastAsia="en-IN"/>
        </w:rPr>
        <w:t>Last_Name</w:t>
      </w:r>
      <w:proofErr w:type="spellEnd"/>
      <w:r w:rsidRPr="00990EBA">
        <w:rPr>
          <w:rFonts w:ascii="Arial" w:eastAsia="Times New Roman" w:hAnsi="Arial" w:cs="Arial"/>
          <w:color w:val="000000"/>
          <w:sz w:val="27"/>
          <w:szCs w:val="27"/>
          <w:lang w:eastAsia="en-IN"/>
        </w:rPr>
        <w:t xml:space="preserve">, </w:t>
      </w:r>
      <w:proofErr w:type="spellStart"/>
      <w:r w:rsidRPr="00990EBA">
        <w:rPr>
          <w:rFonts w:ascii="Arial" w:eastAsia="Times New Roman" w:hAnsi="Arial" w:cs="Arial"/>
          <w:color w:val="000000"/>
          <w:sz w:val="27"/>
          <w:szCs w:val="27"/>
          <w:lang w:eastAsia="en-IN"/>
        </w:rPr>
        <w:t>First_Name</w:t>
      </w:r>
      <w:proofErr w:type="spellEnd"/>
      <w:r w:rsidRPr="00990EBA">
        <w:rPr>
          <w:rFonts w:ascii="Arial" w:eastAsia="Times New Roman" w:hAnsi="Arial" w:cs="Arial"/>
          <w:color w:val="000000"/>
          <w:sz w:val="27"/>
          <w:szCs w:val="27"/>
          <w:lang w:eastAsia="en-IN"/>
        </w:rPr>
        <w:t>;</w:t>
      </w: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2. What is the result of the following query?</w:t>
      </w:r>
      <w:r w:rsidRPr="00990EBA">
        <w:rPr>
          <w:rFonts w:ascii="Arial" w:eastAsia="Times New Roman" w:hAnsi="Arial" w:cs="Arial"/>
          <w:color w:val="000000"/>
          <w:sz w:val="27"/>
          <w:szCs w:val="27"/>
          <w:lang w:eastAsia="en-IN"/>
        </w:rPr>
        <w:br/>
        <w:t xml:space="preserve">SELECT * FROM </w:t>
      </w:r>
      <w:proofErr w:type="spellStart"/>
      <w:r w:rsidRPr="00990EBA">
        <w:rPr>
          <w:rFonts w:ascii="Arial" w:eastAsia="Times New Roman" w:hAnsi="Arial" w:cs="Arial"/>
          <w:color w:val="000000"/>
          <w:sz w:val="27"/>
          <w:szCs w:val="27"/>
          <w:lang w:eastAsia="en-IN"/>
        </w:rPr>
        <w:t>User_Sales</w:t>
      </w:r>
      <w:proofErr w:type="spellEnd"/>
      <w:r w:rsidRPr="00990EBA">
        <w:rPr>
          <w:rFonts w:ascii="Arial" w:eastAsia="Times New Roman" w:hAnsi="Arial" w:cs="Arial"/>
          <w:color w:val="000000"/>
          <w:sz w:val="27"/>
          <w:szCs w:val="27"/>
          <w:lang w:eastAsia="en-IN"/>
        </w:rPr>
        <w:t xml:space="preserve"> WHERE </w:t>
      </w:r>
      <w:proofErr w:type="spellStart"/>
      <w:r w:rsidRPr="00990EBA">
        <w:rPr>
          <w:rFonts w:ascii="Arial" w:eastAsia="Times New Roman" w:hAnsi="Arial" w:cs="Arial"/>
          <w:color w:val="000000"/>
          <w:sz w:val="27"/>
          <w:szCs w:val="27"/>
          <w:lang w:eastAsia="en-IN"/>
        </w:rPr>
        <w:t>Join_Date</w:t>
      </w:r>
      <w:proofErr w:type="spellEnd"/>
      <w:r w:rsidRPr="00990EBA">
        <w:rPr>
          <w:rFonts w:ascii="Arial" w:eastAsia="Times New Roman" w:hAnsi="Arial" w:cs="Arial"/>
          <w:color w:val="000000"/>
          <w:sz w:val="27"/>
          <w:szCs w:val="27"/>
          <w:lang w:eastAsia="en-IN"/>
        </w:rPr>
        <w:t xml:space="preserve"> IN ('Apr-05-2015','Apr-15-2015') ORDER BY Sales;</w:t>
      </w: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3. What is the result of the following query?</w:t>
      </w:r>
      <w:r w:rsidRPr="00990EBA">
        <w:rPr>
          <w:rFonts w:ascii="Arial" w:eastAsia="Times New Roman" w:hAnsi="Arial" w:cs="Arial"/>
          <w:color w:val="000000"/>
          <w:sz w:val="27"/>
          <w:szCs w:val="27"/>
          <w:lang w:eastAsia="en-IN"/>
        </w:rPr>
        <w:br/>
        <w:t xml:space="preserve">SELECT * FROM </w:t>
      </w:r>
      <w:proofErr w:type="spellStart"/>
      <w:r w:rsidRPr="00990EBA">
        <w:rPr>
          <w:rFonts w:ascii="Arial" w:eastAsia="Times New Roman" w:hAnsi="Arial" w:cs="Arial"/>
          <w:color w:val="000000"/>
          <w:sz w:val="27"/>
          <w:szCs w:val="27"/>
          <w:lang w:eastAsia="en-IN"/>
        </w:rPr>
        <w:t>User_Sales</w:t>
      </w:r>
      <w:proofErr w:type="spellEnd"/>
      <w:r w:rsidRPr="00990EBA">
        <w:rPr>
          <w:rFonts w:ascii="Arial" w:eastAsia="Times New Roman" w:hAnsi="Arial" w:cs="Arial"/>
          <w:color w:val="000000"/>
          <w:sz w:val="27"/>
          <w:szCs w:val="27"/>
          <w:lang w:eastAsia="en-IN"/>
        </w:rPr>
        <w:t xml:space="preserve"> ORDER BY </w:t>
      </w:r>
      <w:proofErr w:type="spellStart"/>
      <w:r w:rsidRPr="00990EBA">
        <w:rPr>
          <w:rFonts w:ascii="Arial" w:eastAsia="Times New Roman" w:hAnsi="Arial" w:cs="Arial"/>
          <w:color w:val="000000"/>
          <w:sz w:val="27"/>
          <w:szCs w:val="27"/>
          <w:lang w:eastAsia="en-IN"/>
        </w:rPr>
        <w:t>Join_Date</w:t>
      </w:r>
      <w:proofErr w:type="spellEnd"/>
      <w:r w:rsidRPr="00990EBA">
        <w:rPr>
          <w:rFonts w:ascii="Arial" w:eastAsia="Times New Roman" w:hAnsi="Arial" w:cs="Arial"/>
          <w:color w:val="000000"/>
          <w:sz w:val="27"/>
          <w:szCs w:val="27"/>
          <w:lang w:eastAsia="en-IN"/>
        </w:rPr>
        <w:t xml:space="preserve"> DESC, Sales;</w:t>
      </w: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 xml:space="preserve">1. </w:t>
      </w:r>
      <w:proofErr w:type="gramStart"/>
      <w:r w:rsidRPr="00990EBA">
        <w:rPr>
          <w:rFonts w:ascii="Arial" w:eastAsia="Times New Roman" w:hAnsi="Arial" w:cs="Arial"/>
          <w:color w:val="000000"/>
          <w:sz w:val="27"/>
          <w:szCs w:val="27"/>
          <w:lang w:eastAsia="en-IN"/>
        </w:rPr>
        <w:t>a</w:t>
      </w:r>
      <w:proofErr w:type="gramEnd"/>
      <w:r w:rsidRPr="00990EBA">
        <w:rPr>
          <w:rFonts w:ascii="Arial" w:eastAsia="Times New Roman" w:hAnsi="Arial" w:cs="Arial"/>
          <w:color w:val="000000"/>
          <w:sz w:val="27"/>
          <w:szCs w:val="27"/>
          <w:lang w:eastAsia="en-IN"/>
        </w:rPr>
        <w:t>), b), d)</w:t>
      </w: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2. The result is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503"/>
        <w:gridCol w:w="1461"/>
        <w:gridCol w:w="1021"/>
        <w:gridCol w:w="1555"/>
        <w:gridCol w:w="823"/>
      </w:tblGrid>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proofErr w:type="spellStart"/>
            <w:r w:rsidRPr="00990EBA">
              <w:rPr>
                <w:rFonts w:ascii="Arial" w:eastAsia="Times New Roman" w:hAnsi="Arial" w:cs="Arial"/>
                <w:b/>
                <w:bCs/>
                <w:color w:val="4169E1"/>
                <w:sz w:val="24"/>
                <w:szCs w:val="24"/>
                <w:u w:val="single"/>
                <w:lang w:eastAsia="en-IN"/>
              </w:rPr>
              <w:t>First_Name</w:t>
            </w:r>
            <w:proofErr w:type="spellEnd"/>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proofErr w:type="spellStart"/>
            <w:r w:rsidRPr="00990EBA">
              <w:rPr>
                <w:rFonts w:ascii="Arial" w:eastAsia="Times New Roman" w:hAnsi="Arial" w:cs="Arial"/>
                <w:b/>
                <w:bCs/>
                <w:color w:val="4169E1"/>
                <w:sz w:val="24"/>
                <w:szCs w:val="24"/>
                <w:u w:val="single"/>
                <w:lang w:eastAsia="en-IN"/>
              </w:rPr>
              <w:t>Last_Name</w:t>
            </w:r>
            <w:proofErr w:type="spellEnd"/>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u w:val="single"/>
                <w:lang w:eastAsia="en-IN"/>
              </w:rPr>
              <w:t>Gender</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proofErr w:type="spellStart"/>
            <w:r w:rsidRPr="00990EBA">
              <w:rPr>
                <w:rFonts w:ascii="Arial" w:eastAsia="Times New Roman" w:hAnsi="Arial" w:cs="Arial"/>
                <w:b/>
                <w:bCs/>
                <w:color w:val="4169E1"/>
                <w:sz w:val="24"/>
                <w:szCs w:val="24"/>
                <w:u w:val="single"/>
                <w:lang w:eastAsia="en-IN"/>
              </w:rPr>
              <w:t>Join_Date</w:t>
            </w:r>
            <w:proofErr w:type="spellEnd"/>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u w:val="single"/>
                <w:lang w:eastAsia="en-IN"/>
              </w:rPr>
              <w:t>Sales</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Richard</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Brown</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M</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Apr-05-2015</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200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Jill</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Wilkes</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F</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Apr-15-2015</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210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Sophie</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Lee</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F</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Apr-05-2015</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500</w:t>
            </w:r>
          </w:p>
        </w:tc>
      </w:tr>
    </w:tbl>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3. The result is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503"/>
        <w:gridCol w:w="1461"/>
        <w:gridCol w:w="1021"/>
        <w:gridCol w:w="1555"/>
        <w:gridCol w:w="823"/>
      </w:tblGrid>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proofErr w:type="spellStart"/>
            <w:r w:rsidRPr="00990EBA">
              <w:rPr>
                <w:rFonts w:ascii="Arial" w:eastAsia="Times New Roman" w:hAnsi="Arial" w:cs="Arial"/>
                <w:b/>
                <w:bCs/>
                <w:color w:val="4169E1"/>
                <w:sz w:val="24"/>
                <w:szCs w:val="24"/>
                <w:u w:val="single"/>
                <w:lang w:eastAsia="en-IN"/>
              </w:rPr>
              <w:t>First_Name</w:t>
            </w:r>
            <w:proofErr w:type="spellEnd"/>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proofErr w:type="spellStart"/>
            <w:r w:rsidRPr="00990EBA">
              <w:rPr>
                <w:rFonts w:ascii="Arial" w:eastAsia="Times New Roman" w:hAnsi="Arial" w:cs="Arial"/>
                <w:b/>
                <w:bCs/>
                <w:color w:val="4169E1"/>
                <w:sz w:val="24"/>
                <w:szCs w:val="24"/>
                <w:u w:val="single"/>
                <w:lang w:eastAsia="en-IN"/>
              </w:rPr>
              <w:t>Last_Name</w:t>
            </w:r>
            <w:proofErr w:type="spellEnd"/>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u w:val="single"/>
                <w:lang w:eastAsia="en-IN"/>
              </w:rPr>
              <w:t>Gender</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proofErr w:type="spellStart"/>
            <w:r w:rsidRPr="00990EBA">
              <w:rPr>
                <w:rFonts w:ascii="Arial" w:eastAsia="Times New Roman" w:hAnsi="Arial" w:cs="Arial"/>
                <w:b/>
                <w:bCs/>
                <w:color w:val="4169E1"/>
                <w:sz w:val="24"/>
                <w:szCs w:val="24"/>
                <w:u w:val="single"/>
                <w:lang w:eastAsia="en-IN"/>
              </w:rPr>
              <w:t>Join_Date</w:t>
            </w:r>
            <w:proofErr w:type="spellEnd"/>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u w:val="single"/>
                <w:lang w:eastAsia="en-IN"/>
              </w:rPr>
              <w:t>Sales</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Jill</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Wilkes</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F</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Apr-15-2015</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210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Casey</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Healy</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M</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Apr-09-2015</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80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Jamal</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Santo</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M</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Apr-09-2015</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350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Richard</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Brown</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M</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Apr-05-2015</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200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Sophie</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Lee</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F</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Apr-05-2015</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500</w:t>
            </w:r>
          </w:p>
        </w:tc>
      </w:tr>
    </w:tbl>
    <w:p w:rsidR="00990EBA" w:rsidRDefault="00990EBA" w:rsidP="00AB62B7">
      <w:pPr>
        <w:pStyle w:val="ListParagraph"/>
      </w:pPr>
    </w:p>
    <w:p w:rsidR="00990EBA" w:rsidRDefault="00990EBA" w:rsidP="00AB62B7">
      <w:pPr>
        <w:pStyle w:val="ListParagraph"/>
      </w:pPr>
    </w:p>
    <w:p w:rsidR="00990EBA" w:rsidRDefault="00990EBA" w:rsidP="00AB62B7">
      <w:pPr>
        <w:pStyle w:val="ListParagraph"/>
      </w:pPr>
    </w:p>
    <w:p w:rsid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
    <w:p w:rsid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
    <w:p w:rsid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lastRenderedPageBreak/>
        <w:t>Table </w:t>
      </w:r>
      <w:proofErr w:type="spellStart"/>
      <w:r w:rsidRPr="00990EBA">
        <w:rPr>
          <w:rFonts w:ascii="Arial" w:eastAsia="Times New Roman" w:hAnsi="Arial" w:cs="Arial"/>
          <w:b/>
          <w:bCs/>
          <w:i/>
          <w:iCs/>
          <w:color w:val="000000"/>
          <w:sz w:val="27"/>
          <w:szCs w:val="27"/>
          <w:lang w:eastAsia="en-IN"/>
        </w:rPr>
        <w:t>Region_Sales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904"/>
        <w:gridCol w:w="624"/>
        <w:gridCol w:w="878"/>
        <w:gridCol w:w="1424"/>
      </w:tblGrid>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90EBA" w:rsidRPr="00990EBA" w:rsidRDefault="00990EBA" w:rsidP="00990EBA">
            <w:pPr>
              <w:spacing w:after="0" w:line="240" w:lineRule="auto"/>
              <w:rPr>
                <w:rFonts w:ascii="Arial" w:eastAsia="Times New Roman" w:hAnsi="Arial" w:cs="Arial"/>
                <w:b/>
                <w:bCs/>
                <w:color w:val="FFFFFF"/>
                <w:sz w:val="24"/>
                <w:szCs w:val="24"/>
                <w:lang w:eastAsia="en-IN"/>
              </w:rPr>
            </w:pPr>
            <w:r w:rsidRPr="00990EBA">
              <w:rPr>
                <w:rFonts w:ascii="Arial" w:eastAsia="Times New Roman" w:hAnsi="Arial" w:cs="Arial"/>
                <w:b/>
                <w:bCs/>
                <w:color w:val="FFFFFF"/>
                <w:sz w:val="24"/>
                <w:szCs w:val="24"/>
                <w:lang w:eastAsia="en-IN"/>
              </w:rPr>
              <w:t>Region</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90EBA" w:rsidRPr="00990EBA" w:rsidRDefault="00990EBA" w:rsidP="00990EBA">
            <w:pPr>
              <w:spacing w:after="0" w:line="240" w:lineRule="auto"/>
              <w:rPr>
                <w:rFonts w:ascii="Arial" w:eastAsia="Times New Roman" w:hAnsi="Arial" w:cs="Arial"/>
                <w:b/>
                <w:bCs/>
                <w:color w:val="FFFFFF"/>
                <w:sz w:val="24"/>
                <w:szCs w:val="24"/>
                <w:lang w:eastAsia="en-IN"/>
              </w:rPr>
            </w:pPr>
            <w:r w:rsidRPr="00990EBA">
              <w:rPr>
                <w:rFonts w:ascii="Arial" w:eastAsia="Times New Roman" w:hAnsi="Arial" w:cs="Arial"/>
                <w:b/>
                <w:bCs/>
                <w:color w:val="FFFFFF"/>
                <w:sz w:val="24"/>
                <w:szCs w:val="24"/>
                <w:lang w:eastAsia="en-IN"/>
              </w:rPr>
              <w:t>Year</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90EBA" w:rsidRPr="00990EBA" w:rsidRDefault="00990EBA" w:rsidP="00990EBA">
            <w:pPr>
              <w:spacing w:after="0" w:line="240" w:lineRule="auto"/>
              <w:rPr>
                <w:rFonts w:ascii="Arial" w:eastAsia="Times New Roman" w:hAnsi="Arial" w:cs="Arial"/>
                <w:b/>
                <w:bCs/>
                <w:color w:val="FFFFFF"/>
                <w:sz w:val="24"/>
                <w:szCs w:val="24"/>
                <w:lang w:eastAsia="en-IN"/>
              </w:rPr>
            </w:pPr>
            <w:r w:rsidRPr="00990EBA">
              <w:rPr>
                <w:rFonts w:ascii="Arial" w:eastAsia="Times New Roman" w:hAnsi="Arial" w:cs="Arial"/>
                <w:b/>
                <w:bCs/>
                <w:color w:val="FFFFFF"/>
                <w:sz w:val="24"/>
                <w:szCs w:val="24"/>
                <w:lang w:eastAsia="en-IN"/>
              </w:rPr>
              <w:t>Orders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90EBA" w:rsidRPr="00990EBA" w:rsidRDefault="00990EBA" w:rsidP="00990EBA">
            <w:pPr>
              <w:spacing w:after="0" w:line="240" w:lineRule="auto"/>
              <w:rPr>
                <w:rFonts w:ascii="Arial" w:eastAsia="Times New Roman" w:hAnsi="Arial" w:cs="Arial"/>
                <w:b/>
                <w:bCs/>
                <w:color w:val="FFFFFF"/>
                <w:sz w:val="24"/>
                <w:szCs w:val="24"/>
                <w:lang w:eastAsia="en-IN"/>
              </w:rPr>
            </w:pPr>
            <w:proofErr w:type="spellStart"/>
            <w:r w:rsidRPr="00990EBA">
              <w:rPr>
                <w:rFonts w:ascii="Arial" w:eastAsia="Times New Roman" w:hAnsi="Arial" w:cs="Arial"/>
                <w:b/>
                <w:bCs/>
                <w:color w:val="FFFFFF"/>
                <w:sz w:val="24"/>
                <w:szCs w:val="24"/>
                <w:lang w:eastAsia="en-IN"/>
              </w:rPr>
              <w:t>Total_Sales</w:t>
            </w:r>
            <w:proofErr w:type="spellEnd"/>
          </w:p>
        </w:tc>
      </w:tr>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1560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325000</w:t>
            </w:r>
          </w:p>
        </w:tc>
      </w:tr>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1820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380000</w:t>
            </w:r>
          </w:p>
        </w:tc>
      </w:tr>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North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790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148000</w:t>
            </w:r>
          </w:p>
        </w:tc>
      </w:tr>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North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185000</w:t>
            </w:r>
          </w:p>
        </w:tc>
      </w:tr>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1760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375000</w:t>
            </w:r>
          </w:p>
        </w:tc>
      </w:tr>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2220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450000</w:t>
            </w:r>
          </w:p>
        </w:tc>
      </w:tr>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South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1790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388000</w:t>
            </w:r>
          </w:p>
        </w:tc>
      </w:tr>
      <w:tr w:rsidR="00990EBA" w:rsidRPr="00990EBA" w:rsidTr="0099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South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1695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0EBA" w:rsidRPr="00990EBA" w:rsidRDefault="00990EBA" w:rsidP="00990EBA">
            <w:pPr>
              <w:spacing w:after="0" w:line="240" w:lineRule="auto"/>
              <w:rPr>
                <w:rFonts w:ascii="Arial" w:eastAsia="Times New Roman" w:hAnsi="Arial" w:cs="Arial"/>
                <w:color w:val="000000"/>
                <w:sz w:val="24"/>
                <w:szCs w:val="24"/>
                <w:lang w:eastAsia="en-IN"/>
              </w:rPr>
            </w:pPr>
            <w:r w:rsidRPr="00990EBA">
              <w:rPr>
                <w:rFonts w:ascii="Arial" w:eastAsia="Times New Roman" w:hAnsi="Arial" w:cs="Arial"/>
                <w:color w:val="000000"/>
                <w:sz w:val="24"/>
                <w:szCs w:val="24"/>
                <w:lang w:eastAsia="en-IN"/>
              </w:rPr>
              <w:t>360000</w:t>
            </w:r>
          </w:p>
        </w:tc>
      </w:tr>
    </w:tbl>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1. Which of the following order is correct for a SQL statement?</w:t>
      </w:r>
      <w:r w:rsidRPr="00990EBA">
        <w:rPr>
          <w:rFonts w:ascii="Arial" w:eastAsia="Times New Roman" w:hAnsi="Arial" w:cs="Arial"/>
          <w:color w:val="000000"/>
          <w:sz w:val="27"/>
          <w:szCs w:val="27"/>
          <w:lang w:eastAsia="en-IN"/>
        </w:rPr>
        <w:br/>
        <w:t>a) SELECT...FROM...WHERE...GROUP BY...ORDER BY</w:t>
      </w:r>
      <w:r w:rsidRPr="00990EBA">
        <w:rPr>
          <w:rFonts w:ascii="Arial" w:eastAsia="Times New Roman" w:hAnsi="Arial" w:cs="Arial"/>
          <w:color w:val="000000"/>
          <w:sz w:val="27"/>
          <w:szCs w:val="27"/>
          <w:lang w:eastAsia="en-IN"/>
        </w:rPr>
        <w:br/>
        <w:t>b) SELECT...FROM...ORDER BY...WHERE...GROUP BY</w:t>
      </w:r>
      <w:r w:rsidRPr="00990EBA">
        <w:rPr>
          <w:rFonts w:ascii="Arial" w:eastAsia="Times New Roman" w:hAnsi="Arial" w:cs="Arial"/>
          <w:color w:val="000000"/>
          <w:sz w:val="27"/>
          <w:szCs w:val="27"/>
          <w:lang w:eastAsia="en-IN"/>
        </w:rPr>
        <w:br/>
        <w:t>c) SELECT...FROM...WHERE...ORDER BY...GROUP BY</w:t>
      </w:r>
      <w:r w:rsidRPr="00990EBA">
        <w:rPr>
          <w:rFonts w:ascii="Arial" w:eastAsia="Times New Roman" w:hAnsi="Arial" w:cs="Arial"/>
          <w:color w:val="000000"/>
          <w:sz w:val="27"/>
          <w:szCs w:val="27"/>
          <w:lang w:eastAsia="en-IN"/>
        </w:rPr>
        <w:br/>
        <w:t>d) SELECT...WHERE...FROM...GROUP BY...ORDER BY</w:t>
      </w: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2. Write a SQL statement that calculates the total dollar sales amount for each region. What is the result?</w:t>
      </w: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3. Write a SQL statement that calculates the average annual dollar sales amount for just the East region and the West region. What is the result?</w:t>
      </w: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 xml:space="preserve">1. </w:t>
      </w:r>
      <w:proofErr w:type="gramStart"/>
      <w:r w:rsidRPr="00990EBA">
        <w:rPr>
          <w:rFonts w:ascii="Arial" w:eastAsia="Times New Roman" w:hAnsi="Arial" w:cs="Arial"/>
          <w:color w:val="000000"/>
          <w:sz w:val="27"/>
          <w:szCs w:val="27"/>
          <w:lang w:eastAsia="en-IN"/>
        </w:rPr>
        <w:t>a</w:t>
      </w:r>
      <w:proofErr w:type="gramEnd"/>
      <w:r w:rsidRPr="00990EBA">
        <w:rPr>
          <w:rFonts w:ascii="Arial" w:eastAsia="Times New Roman" w:hAnsi="Arial" w:cs="Arial"/>
          <w:color w:val="000000"/>
          <w:sz w:val="27"/>
          <w:szCs w:val="27"/>
          <w:lang w:eastAsia="en-IN"/>
        </w:rPr>
        <w:t>)</w:t>
      </w:r>
    </w:p>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 xml:space="preserve">2. SELECT Region, </w:t>
      </w:r>
      <w:proofErr w:type="gramStart"/>
      <w:r w:rsidRPr="00990EBA">
        <w:rPr>
          <w:rFonts w:ascii="Arial" w:eastAsia="Times New Roman" w:hAnsi="Arial" w:cs="Arial"/>
          <w:color w:val="000000"/>
          <w:sz w:val="27"/>
          <w:szCs w:val="27"/>
          <w:lang w:eastAsia="en-IN"/>
        </w:rPr>
        <w:t>SUM(</w:t>
      </w:r>
      <w:proofErr w:type="spellStart"/>
      <w:proofErr w:type="gramEnd"/>
      <w:r w:rsidRPr="00990EBA">
        <w:rPr>
          <w:rFonts w:ascii="Arial" w:eastAsia="Times New Roman" w:hAnsi="Arial" w:cs="Arial"/>
          <w:color w:val="000000"/>
          <w:sz w:val="27"/>
          <w:szCs w:val="27"/>
          <w:lang w:eastAsia="en-IN"/>
        </w:rPr>
        <w:t>Total_Sales</w:t>
      </w:r>
      <w:proofErr w:type="spellEnd"/>
      <w:r w:rsidRPr="00990EBA">
        <w:rPr>
          <w:rFonts w:ascii="Arial" w:eastAsia="Times New Roman" w:hAnsi="Arial" w:cs="Arial"/>
          <w:color w:val="000000"/>
          <w:sz w:val="27"/>
          <w:szCs w:val="27"/>
          <w:lang w:eastAsia="en-IN"/>
        </w:rPr>
        <w:t xml:space="preserve">) FROM </w:t>
      </w:r>
      <w:proofErr w:type="spellStart"/>
      <w:r w:rsidRPr="00990EBA">
        <w:rPr>
          <w:rFonts w:ascii="Arial" w:eastAsia="Times New Roman" w:hAnsi="Arial" w:cs="Arial"/>
          <w:color w:val="000000"/>
          <w:sz w:val="27"/>
          <w:szCs w:val="27"/>
          <w:lang w:eastAsia="en-IN"/>
        </w:rPr>
        <w:t>Region_Sales</w:t>
      </w:r>
      <w:proofErr w:type="spellEnd"/>
      <w:r w:rsidRPr="00990EBA">
        <w:rPr>
          <w:rFonts w:ascii="Arial" w:eastAsia="Times New Roman" w:hAnsi="Arial" w:cs="Arial"/>
          <w:color w:val="000000"/>
          <w:sz w:val="27"/>
          <w:szCs w:val="27"/>
          <w:lang w:eastAsia="en-IN"/>
        </w:rPr>
        <w:t xml:space="preserve"> GROUP BY Region;</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009"/>
        <w:gridCol w:w="2223"/>
      </w:tblGrid>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u w:val="single"/>
                <w:lang w:eastAsia="en-IN"/>
              </w:rPr>
              <w:t>Region</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u w:val="single"/>
                <w:lang w:eastAsia="en-IN"/>
              </w:rPr>
              <w:t>SUM(</w:t>
            </w:r>
            <w:proofErr w:type="spellStart"/>
            <w:r w:rsidRPr="00990EBA">
              <w:rPr>
                <w:rFonts w:ascii="Arial" w:eastAsia="Times New Roman" w:hAnsi="Arial" w:cs="Arial"/>
                <w:b/>
                <w:bCs/>
                <w:color w:val="4169E1"/>
                <w:sz w:val="24"/>
                <w:szCs w:val="24"/>
                <w:u w:val="single"/>
                <w:lang w:eastAsia="en-IN"/>
              </w:rPr>
              <w:t>Total_Sales</w:t>
            </w:r>
            <w:proofErr w:type="spellEnd"/>
            <w:r w:rsidRPr="00990EBA">
              <w:rPr>
                <w:rFonts w:ascii="Arial" w:eastAsia="Times New Roman" w:hAnsi="Arial" w:cs="Arial"/>
                <w:b/>
                <w:bCs/>
                <w:color w:val="4169E1"/>
                <w:sz w:val="24"/>
                <w:szCs w:val="24"/>
                <w:u w:val="single"/>
                <w:lang w:eastAsia="en-IN"/>
              </w:rPr>
              <w:t>)</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West</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705000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North</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333000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East</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825000</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South</w:t>
            </w:r>
          </w:p>
        </w:tc>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748000</w:t>
            </w:r>
          </w:p>
        </w:tc>
      </w:tr>
    </w:tbl>
    <w:p w:rsidR="00990EBA" w:rsidRPr="00990EBA" w:rsidRDefault="00990EBA" w:rsidP="00990EBA">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990EBA">
        <w:rPr>
          <w:rFonts w:ascii="Arial" w:eastAsia="Times New Roman" w:hAnsi="Arial" w:cs="Arial"/>
          <w:color w:val="000000"/>
          <w:sz w:val="27"/>
          <w:szCs w:val="27"/>
          <w:lang w:eastAsia="en-IN"/>
        </w:rPr>
        <w:t xml:space="preserve">3. SELECT </w:t>
      </w:r>
      <w:proofErr w:type="gramStart"/>
      <w:r w:rsidRPr="00990EBA">
        <w:rPr>
          <w:rFonts w:ascii="Arial" w:eastAsia="Times New Roman" w:hAnsi="Arial" w:cs="Arial"/>
          <w:color w:val="000000"/>
          <w:sz w:val="27"/>
          <w:szCs w:val="27"/>
          <w:lang w:eastAsia="en-IN"/>
        </w:rPr>
        <w:t>AVG(</w:t>
      </w:r>
      <w:proofErr w:type="spellStart"/>
      <w:proofErr w:type="gramEnd"/>
      <w:r w:rsidRPr="00990EBA">
        <w:rPr>
          <w:rFonts w:ascii="Arial" w:eastAsia="Times New Roman" w:hAnsi="Arial" w:cs="Arial"/>
          <w:color w:val="000000"/>
          <w:sz w:val="27"/>
          <w:szCs w:val="27"/>
          <w:lang w:eastAsia="en-IN"/>
        </w:rPr>
        <w:t>Total_Sales</w:t>
      </w:r>
      <w:proofErr w:type="spellEnd"/>
      <w:r w:rsidRPr="00990EBA">
        <w:rPr>
          <w:rFonts w:ascii="Arial" w:eastAsia="Times New Roman" w:hAnsi="Arial" w:cs="Arial"/>
          <w:color w:val="000000"/>
          <w:sz w:val="27"/>
          <w:szCs w:val="27"/>
          <w:lang w:eastAsia="en-IN"/>
        </w:rPr>
        <w:t xml:space="preserve">) FROM </w:t>
      </w:r>
      <w:proofErr w:type="spellStart"/>
      <w:r w:rsidRPr="00990EBA">
        <w:rPr>
          <w:rFonts w:ascii="Arial" w:eastAsia="Times New Roman" w:hAnsi="Arial" w:cs="Arial"/>
          <w:color w:val="000000"/>
          <w:sz w:val="27"/>
          <w:szCs w:val="27"/>
          <w:lang w:eastAsia="en-IN"/>
        </w:rPr>
        <w:t>Region_Sales</w:t>
      </w:r>
      <w:proofErr w:type="spellEnd"/>
      <w:r w:rsidRPr="00990EBA">
        <w:rPr>
          <w:rFonts w:ascii="Arial" w:eastAsia="Times New Roman" w:hAnsi="Arial" w:cs="Arial"/>
          <w:color w:val="000000"/>
          <w:sz w:val="27"/>
          <w:szCs w:val="27"/>
          <w:lang w:eastAsia="en-IN"/>
        </w:rPr>
        <w:t xml:space="preserve"> WHERE Region IN ('</w:t>
      </w:r>
      <w:proofErr w:type="spellStart"/>
      <w:r w:rsidRPr="00990EBA">
        <w:rPr>
          <w:rFonts w:ascii="Arial" w:eastAsia="Times New Roman" w:hAnsi="Arial" w:cs="Arial"/>
          <w:color w:val="000000"/>
          <w:sz w:val="27"/>
          <w:szCs w:val="27"/>
          <w:lang w:eastAsia="en-IN"/>
        </w:rPr>
        <w:t>East','West</w:t>
      </w:r>
      <w:proofErr w:type="spellEnd"/>
      <w:r w:rsidRPr="00990EBA">
        <w:rPr>
          <w:rFonts w:ascii="Arial" w:eastAsia="Times New Roman" w:hAnsi="Arial" w:cs="Arial"/>
          <w:color w:val="000000"/>
          <w:sz w:val="27"/>
          <w:szCs w:val="27"/>
          <w:lang w:eastAsia="en-IN"/>
        </w:rPr>
        <w: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224"/>
      </w:tblGrid>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u w:val="single"/>
                <w:lang w:eastAsia="en-IN"/>
              </w:rPr>
              <w:t>AVG(</w:t>
            </w:r>
            <w:proofErr w:type="spellStart"/>
            <w:r w:rsidRPr="00990EBA">
              <w:rPr>
                <w:rFonts w:ascii="Arial" w:eastAsia="Times New Roman" w:hAnsi="Arial" w:cs="Arial"/>
                <w:b/>
                <w:bCs/>
                <w:color w:val="4169E1"/>
                <w:sz w:val="24"/>
                <w:szCs w:val="24"/>
                <w:u w:val="single"/>
                <w:lang w:eastAsia="en-IN"/>
              </w:rPr>
              <w:t>Total_Sales</w:t>
            </w:r>
            <w:proofErr w:type="spellEnd"/>
            <w:r w:rsidRPr="00990EBA">
              <w:rPr>
                <w:rFonts w:ascii="Arial" w:eastAsia="Times New Roman" w:hAnsi="Arial" w:cs="Arial"/>
                <w:b/>
                <w:bCs/>
                <w:color w:val="4169E1"/>
                <w:sz w:val="24"/>
                <w:szCs w:val="24"/>
                <w:u w:val="single"/>
                <w:lang w:eastAsia="en-IN"/>
              </w:rPr>
              <w:t>)</w:t>
            </w:r>
          </w:p>
        </w:tc>
      </w:tr>
      <w:tr w:rsidR="00990EBA" w:rsidRPr="00990EBA" w:rsidTr="00990EBA">
        <w:trPr>
          <w:tblCellSpacing w:w="15" w:type="dxa"/>
        </w:trPr>
        <w:tc>
          <w:tcPr>
            <w:tcW w:w="0" w:type="auto"/>
            <w:vAlign w:val="center"/>
            <w:hideMark/>
          </w:tcPr>
          <w:p w:rsidR="00990EBA" w:rsidRPr="00990EBA" w:rsidRDefault="00990EBA" w:rsidP="00990EBA">
            <w:pPr>
              <w:spacing w:after="0" w:line="240" w:lineRule="auto"/>
              <w:rPr>
                <w:rFonts w:ascii="Arial" w:eastAsia="Times New Roman" w:hAnsi="Arial" w:cs="Arial"/>
                <w:b/>
                <w:bCs/>
                <w:color w:val="4169E1"/>
                <w:sz w:val="24"/>
                <w:szCs w:val="24"/>
                <w:lang w:eastAsia="en-IN"/>
              </w:rPr>
            </w:pPr>
            <w:r w:rsidRPr="00990EBA">
              <w:rPr>
                <w:rFonts w:ascii="Arial" w:eastAsia="Times New Roman" w:hAnsi="Arial" w:cs="Arial"/>
                <w:b/>
                <w:bCs/>
                <w:color w:val="4169E1"/>
                <w:sz w:val="24"/>
                <w:szCs w:val="24"/>
                <w:lang w:eastAsia="en-IN"/>
              </w:rPr>
              <w:t>382500</w:t>
            </w:r>
          </w:p>
        </w:tc>
      </w:tr>
    </w:tbl>
    <w:p w:rsidR="00307ABC" w:rsidRPr="00307ABC" w:rsidRDefault="00307ABC" w:rsidP="00307AB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307ABC">
        <w:rPr>
          <w:rFonts w:ascii="Arial" w:eastAsia="Times New Roman" w:hAnsi="Arial" w:cs="Arial"/>
          <w:color w:val="000000"/>
          <w:sz w:val="27"/>
          <w:szCs w:val="27"/>
          <w:lang w:eastAsia="en-IN"/>
        </w:rPr>
        <w:lastRenderedPageBreak/>
        <w:t>Table </w:t>
      </w:r>
      <w:proofErr w:type="spellStart"/>
      <w:r w:rsidRPr="00307ABC">
        <w:rPr>
          <w:rFonts w:ascii="Arial" w:eastAsia="Times New Roman" w:hAnsi="Arial" w:cs="Arial"/>
          <w:b/>
          <w:bCs/>
          <w:i/>
          <w:iCs/>
          <w:color w:val="000000"/>
          <w:sz w:val="27"/>
          <w:szCs w:val="27"/>
          <w:lang w:eastAsia="en-IN"/>
        </w:rPr>
        <w:t>Region_Sales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904"/>
        <w:gridCol w:w="624"/>
        <w:gridCol w:w="878"/>
        <w:gridCol w:w="1424"/>
      </w:tblGrid>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07ABC" w:rsidRPr="00307ABC" w:rsidRDefault="00307ABC" w:rsidP="00307ABC">
            <w:pPr>
              <w:spacing w:after="0" w:line="240" w:lineRule="auto"/>
              <w:rPr>
                <w:rFonts w:ascii="Arial" w:eastAsia="Times New Roman" w:hAnsi="Arial" w:cs="Arial"/>
                <w:b/>
                <w:bCs/>
                <w:color w:val="FFFFFF"/>
                <w:sz w:val="24"/>
                <w:szCs w:val="24"/>
                <w:lang w:eastAsia="en-IN"/>
              </w:rPr>
            </w:pPr>
            <w:r w:rsidRPr="00307ABC">
              <w:rPr>
                <w:rFonts w:ascii="Arial" w:eastAsia="Times New Roman" w:hAnsi="Arial" w:cs="Arial"/>
                <w:b/>
                <w:bCs/>
                <w:color w:val="FFFFFF"/>
                <w:sz w:val="24"/>
                <w:szCs w:val="24"/>
                <w:lang w:eastAsia="en-IN"/>
              </w:rPr>
              <w:t>Region</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07ABC" w:rsidRPr="00307ABC" w:rsidRDefault="00307ABC" w:rsidP="00307ABC">
            <w:pPr>
              <w:spacing w:after="0" w:line="240" w:lineRule="auto"/>
              <w:rPr>
                <w:rFonts w:ascii="Arial" w:eastAsia="Times New Roman" w:hAnsi="Arial" w:cs="Arial"/>
                <w:b/>
                <w:bCs/>
                <w:color w:val="FFFFFF"/>
                <w:sz w:val="24"/>
                <w:szCs w:val="24"/>
                <w:lang w:eastAsia="en-IN"/>
              </w:rPr>
            </w:pPr>
            <w:r w:rsidRPr="00307ABC">
              <w:rPr>
                <w:rFonts w:ascii="Arial" w:eastAsia="Times New Roman" w:hAnsi="Arial" w:cs="Arial"/>
                <w:b/>
                <w:bCs/>
                <w:color w:val="FFFFFF"/>
                <w:sz w:val="24"/>
                <w:szCs w:val="24"/>
                <w:lang w:eastAsia="en-IN"/>
              </w:rPr>
              <w:t>Year</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07ABC" w:rsidRPr="00307ABC" w:rsidRDefault="00307ABC" w:rsidP="00307ABC">
            <w:pPr>
              <w:spacing w:after="0" w:line="240" w:lineRule="auto"/>
              <w:rPr>
                <w:rFonts w:ascii="Arial" w:eastAsia="Times New Roman" w:hAnsi="Arial" w:cs="Arial"/>
                <w:b/>
                <w:bCs/>
                <w:color w:val="FFFFFF"/>
                <w:sz w:val="24"/>
                <w:szCs w:val="24"/>
                <w:lang w:eastAsia="en-IN"/>
              </w:rPr>
            </w:pPr>
            <w:r w:rsidRPr="00307ABC">
              <w:rPr>
                <w:rFonts w:ascii="Arial" w:eastAsia="Times New Roman" w:hAnsi="Arial" w:cs="Arial"/>
                <w:b/>
                <w:bCs/>
                <w:color w:val="FFFFFF"/>
                <w:sz w:val="24"/>
                <w:szCs w:val="24"/>
                <w:lang w:eastAsia="en-IN"/>
              </w:rPr>
              <w:t>Orders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07ABC" w:rsidRPr="00307ABC" w:rsidRDefault="00307ABC" w:rsidP="00307ABC">
            <w:pPr>
              <w:spacing w:after="0" w:line="240" w:lineRule="auto"/>
              <w:rPr>
                <w:rFonts w:ascii="Arial" w:eastAsia="Times New Roman" w:hAnsi="Arial" w:cs="Arial"/>
                <w:b/>
                <w:bCs/>
                <w:color w:val="FFFFFF"/>
                <w:sz w:val="24"/>
                <w:szCs w:val="24"/>
                <w:lang w:eastAsia="en-IN"/>
              </w:rPr>
            </w:pPr>
            <w:proofErr w:type="spellStart"/>
            <w:r w:rsidRPr="00307ABC">
              <w:rPr>
                <w:rFonts w:ascii="Arial" w:eastAsia="Times New Roman" w:hAnsi="Arial" w:cs="Arial"/>
                <w:b/>
                <w:bCs/>
                <w:color w:val="FFFFFF"/>
                <w:sz w:val="24"/>
                <w:szCs w:val="24"/>
                <w:lang w:eastAsia="en-IN"/>
              </w:rPr>
              <w:t>Total_Sales</w:t>
            </w:r>
            <w:proofErr w:type="spellEnd"/>
          </w:p>
        </w:tc>
      </w:tr>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1560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325000</w:t>
            </w:r>
          </w:p>
        </w:tc>
      </w:tr>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1820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380000</w:t>
            </w:r>
          </w:p>
        </w:tc>
      </w:tr>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North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790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148000</w:t>
            </w:r>
          </w:p>
        </w:tc>
      </w:tr>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North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185000</w:t>
            </w:r>
          </w:p>
        </w:tc>
      </w:tr>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1760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375000</w:t>
            </w:r>
          </w:p>
        </w:tc>
      </w:tr>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2220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450000</w:t>
            </w:r>
          </w:p>
        </w:tc>
      </w:tr>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South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1790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388000</w:t>
            </w:r>
          </w:p>
        </w:tc>
      </w:tr>
      <w:tr w:rsidR="00307ABC" w:rsidRPr="00307ABC" w:rsidTr="00307A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South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1695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ABC" w:rsidRPr="00307ABC" w:rsidRDefault="00307ABC" w:rsidP="00307ABC">
            <w:pPr>
              <w:spacing w:after="0" w:line="240" w:lineRule="auto"/>
              <w:rPr>
                <w:rFonts w:ascii="Arial" w:eastAsia="Times New Roman" w:hAnsi="Arial" w:cs="Arial"/>
                <w:color w:val="000000"/>
                <w:sz w:val="24"/>
                <w:szCs w:val="24"/>
                <w:lang w:eastAsia="en-IN"/>
              </w:rPr>
            </w:pPr>
            <w:r w:rsidRPr="00307ABC">
              <w:rPr>
                <w:rFonts w:ascii="Arial" w:eastAsia="Times New Roman" w:hAnsi="Arial" w:cs="Arial"/>
                <w:color w:val="000000"/>
                <w:sz w:val="24"/>
                <w:szCs w:val="24"/>
                <w:lang w:eastAsia="en-IN"/>
              </w:rPr>
              <w:t>360000</w:t>
            </w:r>
          </w:p>
        </w:tc>
      </w:tr>
    </w:tbl>
    <w:p w:rsidR="00307ABC" w:rsidRPr="00307ABC" w:rsidRDefault="00307ABC" w:rsidP="00307AB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307ABC">
        <w:rPr>
          <w:rFonts w:ascii="Arial" w:eastAsia="Times New Roman" w:hAnsi="Arial" w:cs="Arial"/>
          <w:color w:val="000000"/>
          <w:sz w:val="27"/>
          <w:szCs w:val="27"/>
          <w:lang w:eastAsia="en-IN"/>
        </w:rPr>
        <w:t>1. Which of the following order is correct for a SQL statement?</w:t>
      </w:r>
      <w:r w:rsidRPr="00307ABC">
        <w:rPr>
          <w:rFonts w:ascii="Arial" w:eastAsia="Times New Roman" w:hAnsi="Arial" w:cs="Arial"/>
          <w:color w:val="000000"/>
          <w:sz w:val="27"/>
          <w:szCs w:val="27"/>
          <w:lang w:eastAsia="en-IN"/>
        </w:rPr>
        <w:br/>
        <w:t>a) SELECT...FROM...ORDER BY...WHERE...HAVING</w:t>
      </w:r>
      <w:r w:rsidRPr="00307ABC">
        <w:rPr>
          <w:rFonts w:ascii="Arial" w:eastAsia="Times New Roman" w:hAnsi="Arial" w:cs="Arial"/>
          <w:color w:val="000000"/>
          <w:sz w:val="27"/>
          <w:szCs w:val="27"/>
          <w:lang w:eastAsia="en-IN"/>
        </w:rPr>
        <w:br/>
        <w:t>b) SELECT...FROM...WHERE...ORDER BY...HAVING</w:t>
      </w:r>
      <w:r w:rsidRPr="00307ABC">
        <w:rPr>
          <w:rFonts w:ascii="Arial" w:eastAsia="Times New Roman" w:hAnsi="Arial" w:cs="Arial"/>
          <w:color w:val="000000"/>
          <w:sz w:val="27"/>
          <w:szCs w:val="27"/>
          <w:lang w:eastAsia="en-IN"/>
        </w:rPr>
        <w:br/>
        <w:t>c) SELECT...WHERE...FROM...HAVING...ORDER BY</w:t>
      </w:r>
      <w:r w:rsidRPr="00307ABC">
        <w:rPr>
          <w:rFonts w:ascii="Arial" w:eastAsia="Times New Roman" w:hAnsi="Arial" w:cs="Arial"/>
          <w:color w:val="000000"/>
          <w:sz w:val="27"/>
          <w:szCs w:val="27"/>
          <w:lang w:eastAsia="en-IN"/>
        </w:rPr>
        <w:br/>
        <w:t>d) SELECT...FROM...WHERE...HAVING...ORDER BY</w:t>
      </w:r>
    </w:p>
    <w:p w:rsidR="00307ABC" w:rsidRPr="00307ABC" w:rsidRDefault="00307ABC" w:rsidP="00307AB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307ABC">
        <w:rPr>
          <w:rFonts w:ascii="Arial" w:eastAsia="Times New Roman" w:hAnsi="Arial" w:cs="Arial"/>
          <w:color w:val="000000"/>
          <w:sz w:val="27"/>
          <w:szCs w:val="27"/>
          <w:lang w:eastAsia="en-IN"/>
        </w:rPr>
        <w:t>2. What is the result of the following SQL statement?</w:t>
      </w:r>
      <w:r w:rsidRPr="00307ABC">
        <w:rPr>
          <w:rFonts w:ascii="Arial" w:eastAsia="Times New Roman" w:hAnsi="Arial" w:cs="Arial"/>
          <w:color w:val="000000"/>
          <w:sz w:val="27"/>
          <w:szCs w:val="27"/>
          <w:lang w:eastAsia="en-IN"/>
        </w:rPr>
        <w:br/>
        <w:t xml:space="preserve">SELECT Region, </w:t>
      </w:r>
      <w:proofErr w:type="gramStart"/>
      <w:r w:rsidRPr="00307ABC">
        <w:rPr>
          <w:rFonts w:ascii="Arial" w:eastAsia="Times New Roman" w:hAnsi="Arial" w:cs="Arial"/>
          <w:color w:val="000000"/>
          <w:sz w:val="27"/>
          <w:szCs w:val="27"/>
          <w:lang w:eastAsia="en-IN"/>
        </w:rPr>
        <w:t>SUM(</w:t>
      </w:r>
      <w:proofErr w:type="gramEnd"/>
      <w:r w:rsidRPr="00307ABC">
        <w:rPr>
          <w:rFonts w:ascii="Arial" w:eastAsia="Times New Roman" w:hAnsi="Arial" w:cs="Arial"/>
          <w:color w:val="000000"/>
          <w:sz w:val="27"/>
          <w:szCs w:val="27"/>
          <w:lang w:eastAsia="en-IN"/>
        </w:rPr>
        <w:t xml:space="preserve">Orders) FROM </w:t>
      </w:r>
      <w:proofErr w:type="spellStart"/>
      <w:r w:rsidRPr="00307ABC">
        <w:rPr>
          <w:rFonts w:ascii="Arial" w:eastAsia="Times New Roman" w:hAnsi="Arial" w:cs="Arial"/>
          <w:color w:val="000000"/>
          <w:sz w:val="27"/>
          <w:szCs w:val="27"/>
          <w:lang w:eastAsia="en-IN"/>
        </w:rPr>
        <w:t>Region_Sales</w:t>
      </w:r>
      <w:proofErr w:type="spellEnd"/>
      <w:r w:rsidRPr="00307ABC">
        <w:rPr>
          <w:rFonts w:ascii="Arial" w:eastAsia="Times New Roman" w:hAnsi="Arial" w:cs="Arial"/>
          <w:color w:val="000000"/>
          <w:sz w:val="27"/>
          <w:szCs w:val="27"/>
          <w:lang w:eastAsia="en-IN"/>
        </w:rPr>
        <w:t xml:space="preserve"> GROUP BY Region HAVING SUM(Orders) &gt; 2500;</w:t>
      </w:r>
    </w:p>
    <w:p w:rsidR="00307ABC" w:rsidRPr="00307ABC" w:rsidRDefault="00307ABC" w:rsidP="00307AB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307ABC">
        <w:rPr>
          <w:rFonts w:ascii="Arial" w:eastAsia="Times New Roman" w:hAnsi="Arial" w:cs="Arial"/>
          <w:color w:val="000000"/>
          <w:sz w:val="27"/>
          <w:szCs w:val="27"/>
          <w:lang w:eastAsia="en-IN"/>
        </w:rPr>
        <w:t>3. What is the result of the following SQL statement?</w:t>
      </w:r>
      <w:r w:rsidRPr="00307ABC">
        <w:rPr>
          <w:rFonts w:ascii="Arial" w:eastAsia="Times New Roman" w:hAnsi="Arial" w:cs="Arial"/>
          <w:color w:val="000000"/>
          <w:sz w:val="27"/>
          <w:szCs w:val="27"/>
          <w:lang w:eastAsia="en-IN"/>
        </w:rPr>
        <w:br/>
        <w:t xml:space="preserve">SELECT Region, </w:t>
      </w:r>
      <w:proofErr w:type="gramStart"/>
      <w:r w:rsidRPr="00307ABC">
        <w:rPr>
          <w:rFonts w:ascii="Arial" w:eastAsia="Times New Roman" w:hAnsi="Arial" w:cs="Arial"/>
          <w:color w:val="000000"/>
          <w:sz w:val="27"/>
          <w:szCs w:val="27"/>
          <w:lang w:eastAsia="en-IN"/>
        </w:rPr>
        <w:t>SUM(</w:t>
      </w:r>
      <w:proofErr w:type="gramEnd"/>
      <w:r w:rsidRPr="00307ABC">
        <w:rPr>
          <w:rFonts w:ascii="Arial" w:eastAsia="Times New Roman" w:hAnsi="Arial" w:cs="Arial"/>
          <w:color w:val="000000"/>
          <w:sz w:val="27"/>
          <w:szCs w:val="27"/>
          <w:lang w:eastAsia="en-IN"/>
        </w:rPr>
        <w:t xml:space="preserve">Orders) FROM </w:t>
      </w:r>
      <w:proofErr w:type="spellStart"/>
      <w:r w:rsidRPr="00307ABC">
        <w:rPr>
          <w:rFonts w:ascii="Arial" w:eastAsia="Times New Roman" w:hAnsi="Arial" w:cs="Arial"/>
          <w:color w:val="000000"/>
          <w:sz w:val="27"/>
          <w:szCs w:val="27"/>
          <w:lang w:eastAsia="en-IN"/>
        </w:rPr>
        <w:t>Region_Sales</w:t>
      </w:r>
      <w:proofErr w:type="spellEnd"/>
      <w:r w:rsidRPr="00307ABC">
        <w:rPr>
          <w:rFonts w:ascii="Arial" w:eastAsia="Times New Roman" w:hAnsi="Arial" w:cs="Arial"/>
          <w:color w:val="000000"/>
          <w:sz w:val="27"/>
          <w:szCs w:val="27"/>
          <w:lang w:eastAsia="en-IN"/>
        </w:rPr>
        <w:t xml:space="preserve"> WHERE </w:t>
      </w:r>
      <w:proofErr w:type="spellStart"/>
      <w:r w:rsidRPr="00307ABC">
        <w:rPr>
          <w:rFonts w:ascii="Arial" w:eastAsia="Times New Roman" w:hAnsi="Arial" w:cs="Arial"/>
          <w:color w:val="000000"/>
          <w:sz w:val="27"/>
          <w:szCs w:val="27"/>
          <w:lang w:eastAsia="en-IN"/>
        </w:rPr>
        <w:t>Total_Sales</w:t>
      </w:r>
      <w:proofErr w:type="spellEnd"/>
      <w:r w:rsidRPr="00307ABC">
        <w:rPr>
          <w:rFonts w:ascii="Arial" w:eastAsia="Times New Roman" w:hAnsi="Arial" w:cs="Arial"/>
          <w:color w:val="000000"/>
          <w:sz w:val="27"/>
          <w:szCs w:val="27"/>
          <w:lang w:eastAsia="en-IN"/>
        </w:rPr>
        <w:t xml:space="preserve"> &lt; 385000 GROUP BY Region HAVING SUM(Orders) &gt; 2500;</w:t>
      </w:r>
    </w:p>
    <w:p w:rsidR="00307ABC" w:rsidRPr="00307ABC" w:rsidRDefault="00307ABC" w:rsidP="00307AB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307ABC">
        <w:rPr>
          <w:rFonts w:ascii="Arial" w:eastAsia="Times New Roman" w:hAnsi="Arial" w:cs="Arial"/>
          <w:color w:val="000000"/>
          <w:sz w:val="27"/>
          <w:szCs w:val="27"/>
          <w:lang w:eastAsia="en-IN"/>
        </w:rPr>
        <w:t xml:space="preserve">1. </w:t>
      </w:r>
      <w:proofErr w:type="gramStart"/>
      <w:r w:rsidRPr="00307ABC">
        <w:rPr>
          <w:rFonts w:ascii="Arial" w:eastAsia="Times New Roman" w:hAnsi="Arial" w:cs="Arial"/>
          <w:color w:val="000000"/>
          <w:sz w:val="27"/>
          <w:szCs w:val="27"/>
          <w:lang w:eastAsia="en-IN"/>
        </w:rPr>
        <w:t>d</w:t>
      </w:r>
      <w:proofErr w:type="gramEnd"/>
      <w:r w:rsidRPr="00307ABC">
        <w:rPr>
          <w:rFonts w:ascii="Arial" w:eastAsia="Times New Roman" w:hAnsi="Arial" w:cs="Arial"/>
          <w:color w:val="000000"/>
          <w:sz w:val="27"/>
          <w:szCs w:val="27"/>
          <w:lang w:eastAsia="en-IN"/>
        </w:rPr>
        <w:t>)</w:t>
      </w:r>
    </w:p>
    <w:p w:rsidR="00307ABC" w:rsidRPr="00307ABC" w:rsidRDefault="00307ABC" w:rsidP="00307AB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307ABC">
        <w:rPr>
          <w:rFonts w:ascii="Arial" w:eastAsia="Times New Roman" w:hAnsi="Arial" w:cs="Arial"/>
          <w:color w:val="000000"/>
          <w:sz w:val="27"/>
          <w:szCs w:val="27"/>
          <w:lang w:eastAsia="en-IN"/>
        </w:rPr>
        <w:t>2. The result is,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009"/>
        <w:gridCol w:w="1676"/>
      </w:tblGrid>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u w:val="single"/>
                <w:lang w:eastAsia="en-IN"/>
              </w:rPr>
              <w:t>Region</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u w:val="single"/>
                <w:lang w:eastAsia="en-IN"/>
              </w:rPr>
              <w:t>SUM(Orders)</w:t>
            </w:r>
          </w:p>
        </w:tc>
      </w:tr>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East</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3960</w:t>
            </w:r>
          </w:p>
        </w:tc>
      </w:tr>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South</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3485</w:t>
            </w:r>
          </w:p>
        </w:tc>
      </w:tr>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West</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3380</w:t>
            </w:r>
          </w:p>
        </w:tc>
      </w:tr>
    </w:tbl>
    <w:p w:rsidR="00307ABC" w:rsidRPr="00307ABC" w:rsidRDefault="00307ABC" w:rsidP="00307AB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307ABC">
        <w:rPr>
          <w:rFonts w:ascii="Arial" w:eastAsia="Times New Roman" w:hAnsi="Arial" w:cs="Arial"/>
          <w:color w:val="000000"/>
          <w:sz w:val="27"/>
          <w:szCs w:val="27"/>
          <w:lang w:eastAsia="en-IN"/>
        </w:rPr>
        <w:t>3. The result is,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009"/>
        <w:gridCol w:w="1676"/>
      </w:tblGrid>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u w:val="single"/>
                <w:lang w:eastAsia="en-IN"/>
              </w:rPr>
              <w:t>Region</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u w:val="single"/>
                <w:lang w:eastAsia="en-IN"/>
              </w:rPr>
              <w:t>SUM(Orders)</w:t>
            </w:r>
          </w:p>
        </w:tc>
      </w:tr>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West</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3380</w:t>
            </w:r>
          </w:p>
        </w:tc>
      </w:tr>
    </w:tbl>
    <w:p w:rsidR="00307ABC" w:rsidRPr="00307ABC" w:rsidRDefault="00307ABC" w:rsidP="00307AB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307ABC">
        <w:rPr>
          <w:rFonts w:ascii="Arial" w:eastAsia="Times New Roman" w:hAnsi="Arial" w:cs="Arial"/>
          <w:color w:val="000000"/>
          <w:sz w:val="27"/>
          <w:szCs w:val="27"/>
          <w:lang w:eastAsia="en-IN"/>
        </w:rPr>
        <w:lastRenderedPageBreak/>
        <w:t>In this SQL statement, we first apply the </w:t>
      </w:r>
      <w:r w:rsidRPr="00307ABC">
        <w:rPr>
          <w:rFonts w:ascii="Arial" w:eastAsia="Times New Roman" w:hAnsi="Arial" w:cs="Arial"/>
          <w:b/>
          <w:bCs/>
          <w:color w:val="000000"/>
          <w:sz w:val="27"/>
          <w:szCs w:val="27"/>
          <w:lang w:eastAsia="en-IN"/>
        </w:rPr>
        <w:t>WHERE</w:t>
      </w:r>
      <w:r w:rsidRPr="00307ABC">
        <w:rPr>
          <w:rFonts w:ascii="Arial" w:eastAsia="Times New Roman" w:hAnsi="Arial" w:cs="Arial"/>
          <w:color w:val="000000"/>
          <w:sz w:val="27"/>
          <w:szCs w:val="27"/>
          <w:lang w:eastAsia="en-IN"/>
        </w:rPr>
        <w:t> clause "</w:t>
      </w:r>
      <w:proofErr w:type="spellStart"/>
      <w:r w:rsidRPr="00307ABC">
        <w:rPr>
          <w:rFonts w:ascii="Arial" w:eastAsia="Times New Roman" w:hAnsi="Arial" w:cs="Arial"/>
          <w:color w:val="000000"/>
          <w:sz w:val="27"/>
          <w:szCs w:val="27"/>
          <w:lang w:eastAsia="en-IN"/>
        </w:rPr>
        <w:t>Total_Sales</w:t>
      </w:r>
      <w:proofErr w:type="spellEnd"/>
      <w:r w:rsidRPr="00307ABC">
        <w:rPr>
          <w:rFonts w:ascii="Arial" w:eastAsia="Times New Roman" w:hAnsi="Arial" w:cs="Arial"/>
          <w:color w:val="000000"/>
          <w:sz w:val="27"/>
          <w:szCs w:val="27"/>
          <w:lang w:eastAsia="en-IN"/>
        </w:rPr>
        <w:t xml:space="preserve"> &lt; 385000". That eliminated the two rows where </w:t>
      </w:r>
      <w:proofErr w:type="spellStart"/>
      <w:r w:rsidRPr="00307ABC">
        <w:rPr>
          <w:rFonts w:ascii="Arial" w:eastAsia="Times New Roman" w:hAnsi="Arial" w:cs="Arial"/>
          <w:color w:val="000000"/>
          <w:sz w:val="27"/>
          <w:szCs w:val="27"/>
          <w:lang w:eastAsia="en-IN"/>
        </w:rPr>
        <w:t>Total_Sales</w:t>
      </w:r>
      <w:proofErr w:type="spellEnd"/>
      <w:r w:rsidRPr="00307ABC">
        <w:rPr>
          <w:rFonts w:ascii="Arial" w:eastAsia="Times New Roman" w:hAnsi="Arial" w:cs="Arial"/>
          <w:color w:val="000000"/>
          <w:sz w:val="27"/>
          <w:szCs w:val="27"/>
          <w:lang w:eastAsia="en-IN"/>
        </w:rPr>
        <w:t xml:space="preserve"> is larger than 385000. We then sum up the orders from the remaining rows by region, and </w:t>
      </w:r>
      <w:proofErr w:type="gramStart"/>
      <w:r w:rsidRPr="00307ABC">
        <w:rPr>
          <w:rFonts w:ascii="Arial" w:eastAsia="Times New Roman" w:hAnsi="Arial" w:cs="Arial"/>
          <w:color w:val="000000"/>
          <w:sz w:val="27"/>
          <w:szCs w:val="27"/>
          <w:lang w:eastAsia="en-IN"/>
        </w:rPr>
        <w:t>this results</w:t>
      </w:r>
      <w:proofErr w:type="gramEnd"/>
      <w:r w:rsidRPr="00307ABC">
        <w:rPr>
          <w:rFonts w:ascii="Arial" w:eastAsia="Times New Roman" w:hAnsi="Arial" w:cs="Arial"/>
          <w:color w:val="000000"/>
          <w:sz w:val="27"/>
          <w:szCs w:val="27"/>
          <w:lang w:eastAsia="en-IN"/>
        </w:rPr>
        <w:t xml:space="preserve"> in the following:</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009"/>
        <w:gridCol w:w="1676"/>
      </w:tblGrid>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u w:val="single"/>
                <w:lang w:eastAsia="en-IN"/>
              </w:rPr>
              <w:t>Region</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u w:val="single"/>
                <w:lang w:eastAsia="en-IN"/>
              </w:rPr>
              <w:t>SUM(Orders)</w:t>
            </w:r>
          </w:p>
        </w:tc>
      </w:tr>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West</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3380</w:t>
            </w:r>
          </w:p>
        </w:tc>
      </w:tr>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North</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1785</w:t>
            </w:r>
          </w:p>
        </w:tc>
      </w:tr>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East</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1760</w:t>
            </w:r>
          </w:p>
        </w:tc>
      </w:tr>
      <w:tr w:rsidR="00307ABC" w:rsidRPr="00307ABC" w:rsidTr="00307ABC">
        <w:trPr>
          <w:tblCellSpacing w:w="15" w:type="dxa"/>
        </w:trPr>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South</w:t>
            </w:r>
          </w:p>
        </w:tc>
        <w:tc>
          <w:tcPr>
            <w:tcW w:w="0" w:type="auto"/>
            <w:vAlign w:val="center"/>
            <w:hideMark/>
          </w:tcPr>
          <w:p w:rsidR="00307ABC" w:rsidRPr="00307ABC" w:rsidRDefault="00307ABC" w:rsidP="00307ABC">
            <w:pPr>
              <w:spacing w:after="0" w:line="240" w:lineRule="auto"/>
              <w:rPr>
                <w:rFonts w:ascii="Arial" w:eastAsia="Times New Roman" w:hAnsi="Arial" w:cs="Arial"/>
                <w:b/>
                <w:bCs/>
                <w:color w:val="4169E1"/>
                <w:sz w:val="24"/>
                <w:szCs w:val="24"/>
                <w:lang w:eastAsia="en-IN"/>
              </w:rPr>
            </w:pPr>
            <w:r w:rsidRPr="00307ABC">
              <w:rPr>
                <w:rFonts w:ascii="Arial" w:eastAsia="Times New Roman" w:hAnsi="Arial" w:cs="Arial"/>
                <w:b/>
                <w:bCs/>
                <w:color w:val="4169E1"/>
                <w:sz w:val="24"/>
                <w:szCs w:val="24"/>
                <w:lang w:eastAsia="en-IN"/>
              </w:rPr>
              <w:t>1695</w:t>
            </w:r>
          </w:p>
        </w:tc>
      </w:tr>
    </w:tbl>
    <w:p w:rsidR="00990EBA" w:rsidRPr="007204EB" w:rsidRDefault="00990EBA" w:rsidP="00AB62B7">
      <w:pPr>
        <w:pStyle w:val="ListParagraph"/>
      </w:pPr>
      <w:bookmarkStart w:id="173" w:name="_GoBack"/>
      <w:bookmarkEnd w:id="173"/>
    </w:p>
    <w:sectPr w:rsidR="00990EBA" w:rsidRPr="007204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8F5" w:rsidRDefault="003728F5" w:rsidP="007204EB">
      <w:pPr>
        <w:spacing w:after="0" w:line="240" w:lineRule="auto"/>
      </w:pPr>
      <w:r>
        <w:separator/>
      </w:r>
    </w:p>
  </w:endnote>
  <w:endnote w:type="continuationSeparator" w:id="0">
    <w:p w:rsidR="003728F5" w:rsidRDefault="003728F5" w:rsidP="0072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8F5" w:rsidRDefault="003728F5" w:rsidP="007204EB">
      <w:pPr>
        <w:spacing w:after="0" w:line="240" w:lineRule="auto"/>
      </w:pPr>
      <w:r>
        <w:separator/>
      </w:r>
    </w:p>
  </w:footnote>
  <w:footnote w:type="continuationSeparator" w:id="0">
    <w:p w:rsidR="003728F5" w:rsidRDefault="003728F5" w:rsidP="00720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0415A"/>
    <w:multiLevelType w:val="hybridMultilevel"/>
    <w:tmpl w:val="E0106260"/>
    <w:lvl w:ilvl="0" w:tplc="247615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94324"/>
    <w:multiLevelType w:val="hybridMultilevel"/>
    <w:tmpl w:val="8B7C7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67A57"/>
    <w:multiLevelType w:val="multilevel"/>
    <w:tmpl w:val="575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A3C18"/>
    <w:multiLevelType w:val="hybridMultilevel"/>
    <w:tmpl w:val="32183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E35D67"/>
    <w:multiLevelType w:val="hybridMultilevel"/>
    <w:tmpl w:val="D4CAF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F3"/>
    <w:rsid w:val="00044EFE"/>
    <w:rsid w:val="00080331"/>
    <w:rsid w:val="001649CB"/>
    <w:rsid w:val="00165DB0"/>
    <w:rsid w:val="00192AFA"/>
    <w:rsid w:val="001C4067"/>
    <w:rsid w:val="001C614D"/>
    <w:rsid w:val="001C6B08"/>
    <w:rsid w:val="00230D11"/>
    <w:rsid w:val="00256E19"/>
    <w:rsid w:val="002E3801"/>
    <w:rsid w:val="00307ABC"/>
    <w:rsid w:val="0032519C"/>
    <w:rsid w:val="00347181"/>
    <w:rsid w:val="003728F5"/>
    <w:rsid w:val="003922ED"/>
    <w:rsid w:val="003929A5"/>
    <w:rsid w:val="003A75A9"/>
    <w:rsid w:val="00475BB8"/>
    <w:rsid w:val="004A29F7"/>
    <w:rsid w:val="0050720A"/>
    <w:rsid w:val="0053585D"/>
    <w:rsid w:val="00576EFF"/>
    <w:rsid w:val="00600612"/>
    <w:rsid w:val="00624BC4"/>
    <w:rsid w:val="006327CF"/>
    <w:rsid w:val="00691DBF"/>
    <w:rsid w:val="006F0A91"/>
    <w:rsid w:val="006F3ECA"/>
    <w:rsid w:val="006F4980"/>
    <w:rsid w:val="00702FDB"/>
    <w:rsid w:val="007204EB"/>
    <w:rsid w:val="00757B2A"/>
    <w:rsid w:val="008004A2"/>
    <w:rsid w:val="0086371B"/>
    <w:rsid w:val="008A41EA"/>
    <w:rsid w:val="008C32A6"/>
    <w:rsid w:val="0098470E"/>
    <w:rsid w:val="00990EBA"/>
    <w:rsid w:val="009B71D3"/>
    <w:rsid w:val="00A909F3"/>
    <w:rsid w:val="00AB31D8"/>
    <w:rsid w:val="00AB62B7"/>
    <w:rsid w:val="00AB7340"/>
    <w:rsid w:val="00AC7877"/>
    <w:rsid w:val="00AD1A79"/>
    <w:rsid w:val="00AF483E"/>
    <w:rsid w:val="00B11E21"/>
    <w:rsid w:val="00B24C19"/>
    <w:rsid w:val="00B924AB"/>
    <w:rsid w:val="00C14D1D"/>
    <w:rsid w:val="00C97F65"/>
    <w:rsid w:val="00CB7224"/>
    <w:rsid w:val="00CF420E"/>
    <w:rsid w:val="00D2222C"/>
    <w:rsid w:val="00D37FDD"/>
    <w:rsid w:val="00DA25AC"/>
    <w:rsid w:val="00DB76CB"/>
    <w:rsid w:val="00DD620F"/>
    <w:rsid w:val="00DE1D8A"/>
    <w:rsid w:val="00E023ED"/>
    <w:rsid w:val="00E03185"/>
    <w:rsid w:val="00E50D80"/>
    <w:rsid w:val="00E66181"/>
    <w:rsid w:val="00E742C0"/>
    <w:rsid w:val="00E84DAE"/>
    <w:rsid w:val="00F03A0D"/>
    <w:rsid w:val="00F04AE3"/>
    <w:rsid w:val="00F07C31"/>
    <w:rsid w:val="00F26EDD"/>
    <w:rsid w:val="00F7379A"/>
    <w:rsid w:val="00F905F1"/>
    <w:rsid w:val="00F959D4"/>
    <w:rsid w:val="00FE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14D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4D1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14D1D"/>
    <w:rPr>
      <w:b/>
      <w:bCs/>
    </w:rPr>
  </w:style>
  <w:style w:type="paragraph" w:styleId="NormalWeb">
    <w:name w:val="Normal (Web)"/>
    <w:basedOn w:val="Normal"/>
    <w:uiPriority w:val="99"/>
    <w:semiHidden/>
    <w:unhideWhenUsed/>
    <w:rsid w:val="00C14D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1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4D1D"/>
    <w:rPr>
      <w:rFonts w:ascii="Courier New" w:eastAsia="Times New Roman" w:hAnsi="Courier New" w:cs="Courier New"/>
      <w:sz w:val="20"/>
      <w:szCs w:val="20"/>
      <w:lang w:eastAsia="en-IN"/>
    </w:rPr>
  </w:style>
  <w:style w:type="table" w:styleId="TableGrid">
    <w:name w:val="Table Grid"/>
    <w:basedOn w:val="TableNormal"/>
    <w:uiPriority w:val="59"/>
    <w:rsid w:val="0008033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080331"/>
    <w:pPr>
      <w:ind w:left="720"/>
      <w:contextualSpacing/>
    </w:pPr>
    <w:rPr>
      <w:rFonts w:ascii="Calibri" w:eastAsia="Calibri" w:hAnsi="Calibri" w:cs="Times New Roman"/>
      <w:lang w:val="en-US"/>
    </w:rPr>
  </w:style>
  <w:style w:type="character" w:customStyle="1" w:styleId="token">
    <w:name w:val="token"/>
    <w:basedOn w:val="DefaultParagraphFont"/>
    <w:rsid w:val="00080331"/>
  </w:style>
  <w:style w:type="paragraph" w:styleId="Header">
    <w:name w:val="header"/>
    <w:basedOn w:val="Normal"/>
    <w:link w:val="HeaderChar"/>
    <w:uiPriority w:val="99"/>
    <w:unhideWhenUsed/>
    <w:rsid w:val="00720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4EB"/>
  </w:style>
  <w:style w:type="paragraph" w:styleId="Footer">
    <w:name w:val="footer"/>
    <w:basedOn w:val="Normal"/>
    <w:link w:val="FooterChar"/>
    <w:uiPriority w:val="99"/>
    <w:unhideWhenUsed/>
    <w:rsid w:val="00720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4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14D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4D1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14D1D"/>
    <w:rPr>
      <w:b/>
      <w:bCs/>
    </w:rPr>
  </w:style>
  <w:style w:type="paragraph" w:styleId="NormalWeb">
    <w:name w:val="Normal (Web)"/>
    <w:basedOn w:val="Normal"/>
    <w:uiPriority w:val="99"/>
    <w:semiHidden/>
    <w:unhideWhenUsed/>
    <w:rsid w:val="00C14D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1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4D1D"/>
    <w:rPr>
      <w:rFonts w:ascii="Courier New" w:eastAsia="Times New Roman" w:hAnsi="Courier New" w:cs="Courier New"/>
      <w:sz w:val="20"/>
      <w:szCs w:val="20"/>
      <w:lang w:eastAsia="en-IN"/>
    </w:rPr>
  </w:style>
  <w:style w:type="table" w:styleId="TableGrid">
    <w:name w:val="Table Grid"/>
    <w:basedOn w:val="TableNormal"/>
    <w:uiPriority w:val="59"/>
    <w:rsid w:val="0008033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080331"/>
    <w:pPr>
      <w:ind w:left="720"/>
      <w:contextualSpacing/>
    </w:pPr>
    <w:rPr>
      <w:rFonts w:ascii="Calibri" w:eastAsia="Calibri" w:hAnsi="Calibri" w:cs="Times New Roman"/>
      <w:lang w:val="en-US"/>
    </w:rPr>
  </w:style>
  <w:style w:type="character" w:customStyle="1" w:styleId="token">
    <w:name w:val="token"/>
    <w:basedOn w:val="DefaultParagraphFont"/>
    <w:rsid w:val="00080331"/>
  </w:style>
  <w:style w:type="paragraph" w:styleId="Header">
    <w:name w:val="header"/>
    <w:basedOn w:val="Normal"/>
    <w:link w:val="HeaderChar"/>
    <w:uiPriority w:val="99"/>
    <w:unhideWhenUsed/>
    <w:rsid w:val="00720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4EB"/>
  </w:style>
  <w:style w:type="paragraph" w:styleId="Footer">
    <w:name w:val="footer"/>
    <w:basedOn w:val="Normal"/>
    <w:link w:val="FooterChar"/>
    <w:uiPriority w:val="99"/>
    <w:unhideWhenUsed/>
    <w:rsid w:val="00720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8923">
      <w:bodyDiv w:val="1"/>
      <w:marLeft w:val="0"/>
      <w:marRight w:val="0"/>
      <w:marTop w:val="0"/>
      <w:marBottom w:val="0"/>
      <w:divBdr>
        <w:top w:val="none" w:sz="0" w:space="0" w:color="auto"/>
        <w:left w:val="none" w:sz="0" w:space="0" w:color="auto"/>
        <w:bottom w:val="none" w:sz="0" w:space="0" w:color="auto"/>
        <w:right w:val="none" w:sz="0" w:space="0" w:color="auto"/>
      </w:divBdr>
    </w:div>
    <w:div w:id="278994457">
      <w:bodyDiv w:val="1"/>
      <w:marLeft w:val="0"/>
      <w:marRight w:val="0"/>
      <w:marTop w:val="0"/>
      <w:marBottom w:val="0"/>
      <w:divBdr>
        <w:top w:val="none" w:sz="0" w:space="0" w:color="auto"/>
        <w:left w:val="none" w:sz="0" w:space="0" w:color="auto"/>
        <w:bottom w:val="none" w:sz="0" w:space="0" w:color="auto"/>
        <w:right w:val="none" w:sz="0" w:space="0" w:color="auto"/>
      </w:divBdr>
    </w:div>
    <w:div w:id="311175605">
      <w:bodyDiv w:val="1"/>
      <w:marLeft w:val="0"/>
      <w:marRight w:val="0"/>
      <w:marTop w:val="0"/>
      <w:marBottom w:val="0"/>
      <w:divBdr>
        <w:top w:val="none" w:sz="0" w:space="0" w:color="auto"/>
        <w:left w:val="none" w:sz="0" w:space="0" w:color="auto"/>
        <w:bottom w:val="none" w:sz="0" w:space="0" w:color="auto"/>
        <w:right w:val="none" w:sz="0" w:space="0" w:color="auto"/>
      </w:divBdr>
    </w:div>
    <w:div w:id="325136079">
      <w:bodyDiv w:val="1"/>
      <w:marLeft w:val="0"/>
      <w:marRight w:val="0"/>
      <w:marTop w:val="0"/>
      <w:marBottom w:val="0"/>
      <w:divBdr>
        <w:top w:val="none" w:sz="0" w:space="0" w:color="auto"/>
        <w:left w:val="none" w:sz="0" w:space="0" w:color="auto"/>
        <w:bottom w:val="none" w:sz="0" w:space="0" w:color="auto"/>
        <w:right w:val="none" w:sz="0" w:space="0" w:color="auto"/>
      </w:divBdr>
    </w:div>
    <w:div w:id="333265545">
      <w:bodyDiv w:val="1"/>
      <w:marLeft w:val="0"/>
      <w:marRight w:val="0"/>
      <w:marTop w:val="0"/>
      <w:marBottom w:val="0"/>
      <w:divBdr>
        <w:top w:val="none" w:sz="0" w:space="0" w:color="auto"/>
        <w:left w:val="none" w:sz="0" w:space="0" w:color="auto"/>
        <w:bottom w:val="none" w:sz="0" w:space="0" w:color="auto"/>
        <w:right w:val="none" w:sz="0" w:space="0" w:color="auto"/>
      </w:divBdr>
    </w:div>
    <w:div w:id="376704043">
      <w:bodyDiv w:val="1"/>
      <w:marLeft w:val="0"/>
      <w:marRight w:val="0"/>
      <w:marTop w:val="0"/>
      <w:marBottom w:val="0"/>
      <w:divBdr>
        <w:top w:val="none" w:sz="0" w:space="0" w:color="auto"/>
        <w:left w:val="none" w:sz="0" w:space="0" w:color="auto"/>
        <w:bottom w:val="none" w:sz="0" w:space="0" w:color="auto"/>
        <w:right w:val="none" w:sz="0" w:space="0" w:color="auto"/>
      </w:divBdr>
    </w:div>
    <w:div w:id="391002889">
      <w:bodyDiv w:val="1"/>
      <w:marLeft w:val="0"/>
      <w:marRight w:val="0"/>
      <w:marTop w:val="0"/>
      <w:marBottom w:val="0"/>
      <w:divBdr>
        <w:top w:val="none" w:sz="0" w:space="0" w:color="auto"/>
        <w:left w:val="none" w:sz="0" w:space="0" w:color="auto"/>
        <w:bottom w:val="none" w:sz="0" w:space="0" w:color="auto"/>
        <w:right w:val="none" w:sz="0" w:space="0" w:color="auto"/>
      </w:divBdr>
    </w:div>
    <w:div w:id="489370119">
      <w:bodyDiv w:val="1"/>
      <w:marLeft w:val="0"/>
      <w:marRight w:val="0"/>
      <w:marTop w:val="0"/>
      <w:marBottom w:val="0"/>
      <w:divBdr>
        <w:top w:val="none" w:sz="0" w:space="0" w:color="auto"/>
        <w:left w:val="none" w:sz="0" w:space="0" w:color="auto"/>
        <w:bottom w:val="none" w:sz="0" w:space="0" w:color="auto"/>
        <w:right w:val="none" w:sz="0" w:space="0" w:color="auto"/>
      </w:divBdr>
    </w:div>
    <w:div w:id="499782837">
      <w:bodyDiv w:val="1"/>
      <w:marLeft w:val="0"/>
      <w:marRight w:val="0"/>
      <w:marTop w:val="0"/>
      <w:marBottom w:val="0"/>
      <w:divBdr>
        <w:top w:val="none" w:sz="0" w:space="0" w:color="auto"/>
        <w:left w:val="none" w:sz="0" w:space="0" w:color="auto"/>
        <w:bottom w:val="none" w:sz="0" w:space="0" w:color="auto"/>
        <w:right w:val="none" w:sz="0" w:space="0" w:color="auto"/>
      </w:divBdr>
    </w:div>
    <w:div w:id="542130870">
      <w:bodyDiv w:val="1"/>
      <w:marLeft w:val="0"/>
      <w:marRight w:val="0"/>
      <w:marTop w:val="0"/>
      <w:marBottom w:val="0"/>
      <w:divBdr>
        <w:top w:val="none" w:sz="0" w:space="0" w:color="auto"/>
        <w:left w:val="none" w:sz="0" w:space="0" w:color="auto"/>
        <w:bottom w:val="none" w:sz="0" w:space="0" w:color="auto"/>
        <w:right w:val="none" w:sz="0" w:space="0" w:color="auto"/>
      </w:divBdr>
    </w:div>
    <w:div w:id="659357825">
      <w:bodyDiv w:val="1"/>
      <w:marLeft w:val="0"/>
      <w:marRight w:val="0"/>
      <w:marTop w:val="0"/>
      <w:marBottom w:val="0"/>
      <w:divBdr>
        <w:top w:val="none" w:sz="0" w:space="0" w:color="auto"/>
        <w:left w:val="none" w:sz="0" w:space="0" w:color="auto"/>
        <w:bottom w:val="none" w:sz="0" w:space="0" w:color="auto"/>
        <w:right w:val="none" w:sz="0" w:space="0" w:color="auto"/>
      </w:divBdr>
    </w:div>
    <w:div w:id="672340600">
      <w:bodyDiv w:val="1"/>
      <w:marLeft w:val="0"/>
      <w:marRight w:val="0"/>
      <w:marTop w:val="0"/>
      <w:marBottom w:val="0"/>
      <w:divBdr>
        <w:top w:val="none" w:sz="0" w:space="0" w:color="auto"/>
        <w:left w:val="none" w:sz="0" w:space="0" w:color="auto"/>
        <w:bottom w:val="none" w:sz="0" w:space="0" w:color="auto"/>
        <w:right w:val="none" w:sz="0" w:space="0" w:color="auto"/>
      </w:divBdr>
    </w:div>
    <w:div w:id="798642699">
      <w:bodyDiv w:val="1"/>
      <w:marLeft w:val="0"/>
      <w:marRight w:val="0"/>
      <w:marTop w:val="0"/>
      <w:marBottom w:val="0"/>
      <w:divBdr>
        <w:top w:val="none" w:sz="0" w:space="0" w:color="auto"/>
        <w:left w:val="none" w:sz="0" w:space="0" w:color="auto"/>
        <w:bottom w:val="none" w:sz="0" w:space="0" w:color="auto"/>
        <w:right w:val="none" w:sz="0" w:space="0" w:color="auto"/>
      </w:divBdr>
    </w:div>
    <w:div w:id="863206273">
      <w:bodyDiv w:val="1"/>
      <w:marLeft w:val="0"/>
      <w:marRight w:val="0"/>
      <w:marTop w:val="0"/>
      <w:marBottom w:val="0"/>
      <w:divBdr>
        <w:top w:val="none" w:sz="0" w:space="0" w:color="auto"/>
        <w:left w:val="none" w:sz="0" w:space="0" w:color="auto"/>
        <w:bottom w:val="none" w:sz="0" w:space="0" w:color="auto"/>
        <w:right w:val="none" w:sz="0" w:space="0" w:color="auto"/>
      </w:divBdr>
    </w:div>
    <w:div w:id="906259355">
      <w:bodyDiv w:val="1"/>
      <w:marLeft w:val="0"/>
      <w:marRight w:val="0"/>
      <w:marTop w:val="0"/>
      <w:marBottom w:val="0"/>
      <w:divBdr>
        <w:top w:val="none" w:sz="0" w:space="0" w:color="auto"/>
        <w:left w:val="none" w:sz="0" w:space="0" w:color="auto"/>
        <w:bottom w:val="none" w:sz="0" w:space="0" w:color="auto"/>
        <w:right w:val="none" w:sz="0" w:space="0" w:color="auto"/>
      </w:divBdr>
    </w:div>
    <w:div w:id="952829050">
      <w:bodyDiv w:val="1"/>
      <w:marLeft w:val="0"/>
      <w:marRight w:val="0"/>
      <w:marTop w:val="0"/>
      <w:marBottom w:val="0"/>
      <w:divBdr>
        <w:top w:val="none" w:sz="0" w:space="0" w:color="auto"/>
        <w:left w:val="none" w:sz="0" w:space="0" w:color="auto"/>
        <w:bottom w:val="none" w:sz="0" w:space="0" w:color="auto"/>
        <w:right w:val="none" w:sz="0" w:space="0" w:color="auto"/>
      </w:divBdr>
    </w:div>
    <w:div w:id="1055616628">
      <w:bodyDiv w:val="1"/>
      <w:marLeft w:val="0"/>
      <w:marRight w:val="0"/>
      <w:marTop w:val="0"/>
      <w:marBottom w:val="0"/>
      <w:divBdr>
        <w:top w:val="none" w:sz="0" w:space="0" w:color="auto"/>
        <w:left w:val="none" w:sz="0" w:space="0" w:color="auto"/>
        <w:bottom w:val="none" w:sz="0" w:space="0" w:color="auto"/>
        <w:right w:val="none" w:sz="0" w:space="0" w:color="auto"/>
      </w:divBdr>
    </w:div>
    <w:div w:id="1096442579">
      <w:bodyDiv w:val="1"/>
      <w:marLeft w:val="0"/>
      <w:marRight w:val="0"/>
      <w:marTop w:val="0"/>
      <w:marBottom w:val="0"/>
      <w:divBdr>
        <w:top w:val="none" w:sz="0" w:space="0" w:color="auto"/>
        <w:left w:val="none" w:sz="0" w:space="0" w:color="auto"/>
        <w:bottom w:val="none" w:sz="0" w:space="0" w:color="auto"/>
        <w:right w:val="none" w:sz="0" w:space="0" w:color="auto"/>
      </w:divBdr>
    </w:div>
    <w:div w:id="1143474010">
      <w:bodyDiv w:val="1"/>
      <w:marLeft w:val="0"/>
      <w:marRight w:val="0"/>
      <w:marTop w:val="0"/>
      <w:marBottom w:val="0"/>
      <w:divBdr>
        <w:top w:val="none" w:sz="0" w:space="0" w:color="auto"/>
        <w:left w:val="none" w:sz="0" w:space="0" w:color="auto"/>
        <w:bottom w:val="none" w:sz="0" w:space="0" w:color="auto"/>
        <w:right w:val="none" w:sz="0" w:space="0" w:color="auto"/>
      </w:divBdr>
    </w:div>
    <w:div w:id="1150559881">
      <w:bodyDiv w:val="1"/>
      <w:marLeft w:val="0"/>
      <w:marRight w:val="0"/>
      <w:marTop w:val="0"/>
      <w:marBottom w:val="0"/>
      <w:divBdr>
        <w:top w:val="none" w:sz="0" w:space="0" w:color="auto"/>
        <w:left w:val="none" w:sz="0" w:space="0" w:color="auto"/>
        <w:bottom w:val="none" w:sz="0" w:space="0" w:color="auto"/>
        <w:right w:val="none" w:sz="0" w:space="0" w:color="auto"/>
      </w:divBdr>
    </w:div>
    <w:div w:id="1219390642">
      <w:bodyDiv w:val="1"/>
      <w:marLeft w:val="0"/>
      <w:marRight w:val="0"/>
      <w:marTop w:val="0"/>
      <w:marBottom w:val="0"/>
      <w:divBdr>
        <w:top w:val="none" w:sz="0" w:space="0" w:color="auto"/>
        <w:left w:val="none" w:sz="0" w:space="0" w:color="auto"/>
        <w:bottom w:val="none" w:sz="0" w:space="0" w:color="auto"/>
        <w:right w:val="none" w:sz="0" w:space="0" w:color="auto"/>
      </w:divBdr>
    </w:div>
    <w:div w:id="1240404853">
      <w:bodyDiv w:val="1"/>
      <w:marLeft w:val="0"/>
      <w:marRight w:val="0"/>
      <w:marTop w:val="0"/>
      <w:marBottom w:val="0"/>
      <w:divBdr>
        <w:top w:val="none" w:sz="0" w:space="0" w:color="auto"/>
        <w:left w:val="none" w:sz="0" w:space="0" w:color="auto"/>
        <w:bottom w:val="none" w:sz="0" w:space="0" w:color="auto"/>
        <w:right w:val="none" w:sz="0" w:space="0" w:color="auto"/>
      </w:divBdr>
    </w:div>
    <w:div w:id="1253007181">
      <w:bodyDiv w:val="1"/>
      <w:marLeft w:val="0"/>
      <w:marRight w:val="0"/>
      <w:marTop w:val="0"/>
      <w:marBottom w:val="0"/>
      <w:divBdr>
        <w:top w:val="none" w:sz="0" w:space="0" w:color="auto"/>
        <w:left w:val="none" w:sz="0" w:space="0" w:color="auto"/>
        <w:bottom w:val="none" w:sz="0" w:space="0" w:color="auto"/>
        <w:right w:val="none" w:sz="0" w:space="0" w:color="auto"/>
      </w:divBdr>
    </w:div>
    <w:div w:id="1417551307">
      <w:bodyDiv w:val="1"/>
      <w:marLeft w:val="0"/>
      <w:marRight w:val="0"/>
      <w:marTop w:val="0"/>
      <w:marBottom w:val="0"/>
      <w:divBdr>
        <w:top w:val="none" w:sz="0" w:space="0" w:color="auto"/>
        <w:left w:val="none" w:sz="0" w:space="0" w:color="auto"/>
        <w:bottom w:val="none" w:sz="0" w:space="0" w:color="auto"/>
        <w:right w:val="none" w:sz="0" w:space="0" w:color="auto"/>
      </w:divBdr>
    </w:div>
    <w:div w:id="1440298881">
      <w:bodyDiv w:val="1"/>
      <w:marLeft w:val="0"/>
      <w:marRight w:val="0"/>
      <w:marTop w:val="0"/>
      <w:marBottom w:val="0"/>
      <w:divBdr>
        <w:top w:val="none" w:sz="0" w:space="0" w:color="auto"/>
        <w:left w:val="none" w:sz="0" w:space="0" w:color="auto"/>
        <w:bottom w:val="none" w:sz="0" w:space="0" w:color="auto"/>
        <w:right w:val="none" w:sz="0" w:space="0" w:color="auto"/>
      </w:divBdr>
    </w:div>
    <w:div w:id="1476220956">
      <w:bodyDiv w:val="1"/>
      <w:marLeft w:val="0"/>
      <w:marRight w:val="0"/>
      <w:marTop w:val="0"/>
      <w:marBottom w:val="0"/>
      <w:divBdr>
        <w:top w:val="none" w:sz="0" w:space="0" w:color="auto"/>
        <w:left w:val="none" w:sz="0" w:space="0" w:color="auto"/>
        <w:bottom w:val="none" w:sz="0" w:space="0" w:color="auto"/>
        <w:right w:val="none" w:sz="0" w:space="0" w:color="auto"/>
      </w:divBdr>
    </w:div>
    <w:div w:id="1500076694">
      <w:bodyDiv w:val="1"/>
      <w:marLeft w:val="0"/>
      <w:marRight w:val="0"/>
      <w:marTop w:val="0"/>
      <w:marBottom w:val="0"/>
      <w:divBdr>
        <w:top w:val="none" w:sz="0" w:space="0" w:color="auto"/>
        <w:left w:val="none" w:sz="0" w:space="0" w:color="auto"/>
        <w:bottom w:val="none" w:sz="0" w:space="0" w:color="auto"/>
        <w:right w:val="none" w:sz="0" w:space="0" w:color="auto"/>
      </w:divBdr>
    </w:div>
    <w:div w:id="1814827990">
      <w:bodyDiv w:val="1"/>
      <w:marLeft w:val="0"/>
      <w:marRight w:val="0"/>
      <w:marTop w:val="0"/>
      <w:marBottom w:val="0"/>
      <w:divBdr>
        <w:top w:val="none" w:sz="0" w:space="0" w:color="auto"/>
        <w:left w:val="none" w:sz="0" w:space="0" w:color="auto"/>
        <w:bottom w:val="none" w:sz="0" w:space="0" w:color="auto"/>
        <w:right w:val="none" w:sz="0" w:space="0" w:color="auto"/>
      </w:divBdr>
    </w:div>
    <w:div w:id="1817796435">
      <w:bodyDiv w:val="1"/>
      <w:marLeft w:val="0"/>
      <w:marRight w:val="0"/>
      <w:marTop w:val="0"/>
      <w:marBottom w:val="0"/>
      <w:divBdr>
        <w:top w:val="none" w:sz="0" w:space="0" w:color="auto"/>
        <w:left w:val="none" w:sz="0" w:space="0" w:color="auto"/>
        <w:bottom w:val="none" w:sz="0" w:space="0" w:color="auto"/>
        <w:right w:val="none" w:sz="0" w:space="0" w:color="auto"/>
      </w:divBdr>
    </w:div>
    <w:div w:id="1915043138">
      <w:bodyDiv w:val="1"/>
      <w:marLeft w:val="0"/>
      <w:marRight w:val="0"/>
      <w:marTop w:val="0"/>
      <w:marBottom w:val="0"/>
      <w:divBdr>
        <w:top w:val="none" w:sz="0" w:space="0" w:color="auto"/>
        <w:left w:val="none" w:sz="0" w:space="0" w:color="auto"/>
        <w:bottom w:val="none" w:sz="0" w:space="0" w:color="auto"/>
        <w:right w:val="none" w:sz="0" w:space="0" w:color="auto"/>
      </w:divBdr>
    </w:div>
    <w:div w:id="2000501497">
      <w:bodyDiv w:val="1"/>
      <w:marLeft w:val="0"/>
      <w:marRight w:val="0"/>
      <w:marTop w:val="0"/>
      <w:marBottom w:val="0"/>
      <w:divBdr>
        <w:top w:val="none" w:sz="0" w:space="0" w:color="auto"/>
        <w:left w:val="none" w:sz="0" w:space="0" w:color="auto"/>
        <w:bottom w:val="none" w:sz="0" w:space="0" w:color="auto"/>
        <w:right w:val="none" w:sz="0" w:space="0" w:color="auto"/>
      </w:divBdr>
    </w:div>
    <w:div w:id="2013558100">
      <w:bodyDiv w:val="1"/>
      <w:marLeft w:val="0"/>
      <w:marRight w:val="0"/>
      <w:marTop w:val="0"/>
      <w:marBottom w:val="0"/>
      <w:divBdr>
        <w:top w:val="none" w:sz="0" w:space="0" w:color="auto"/>
        <w:left w:val="none" w:sz="0" w:space="0" w:color="auto"/>
        <w:bottom w:val="none" w:sz="0" w:space="0" w:color="auto"/>
        <w:right w:val="none" w:sz="0" w:space="0" w:color="auto"/>
      </w:divBdr>
    </w:div>
    <w:div w:id="201904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94A92-5539-48A0-B8AC-FB9F9A0D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6457</TotalTime>
  <Pages>31</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dc:creator>
  <cp:keywords/>
  <dc:description/>
  <cp:lastModifiedBy>Ravi K</cp:lastModifiedBy>
  <cp:revision>12</cp:revision>
  <dcterms:created xsi:type="dcterms:W3CDTF">2020-11-19T05:13:00Z</dcterms:created>
  <dcterms:modified xsi:type="dcterms:W3CDTF">2020-12-11T06:17:00Z</dcterms:modified>
</cp:coreProperties>
</file>